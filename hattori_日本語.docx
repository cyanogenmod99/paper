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05F5C" w14:textId="77777777" w:rsidR="009D137B" w:rsidRDefault="009D137B" w:rsidP="007025DB"/>
    <w:p w14:paraId="29DE193C" w14:textId="0FE1E103" w:rsidR="00996E45" w:rsidRPr="007025DB" w:rsidRDefault="00996E45" w:rsidP="007025DB">
      <w:pPr>
        <w:rPr>
          <w:b/>
        </w:rPr>
      </w:pPr>
      <w:r w:rsidRPr="007025DB">
        <w:rPr>
          <w:rFonts w:hint="eastAsia"/>
          <w:b/>
        </w:rPr>
        <w:t>はじめに</w:t>
      </w:r>
    </w:p>
    <w:p w14:paraId="19819646" w14:textId="77777777" w:rsidR="00996E45" w:rsidRDefault="00996E45" w:rsidP="007025DB">
      <w:pPr>
        <w:rPr>
          <w:b/>
        </w:rPr>
      </w:pPr>
    </w:p>
    <w:p w14:paraId="47732869" w14:textId="77777777" w:rsidR="001F4D9A" w:rsidRDefault="00996E45" w:rsidP="007025DB">
      <w:r>
        <w:rPr>
          <w:rFonts w:hint="eastAsia"/>
        </w:rPr>
        <w:t>グループ学習は，一斉授業や個人の学習よりも高い学習効果と成果を生む可能性がある．</w:t>
      </w:r>
      <w:r w:rsidR="00B43ED5">
        <w:t xml:space="preserve"> </w:t>
      </w:r>
      <w:r>
        <w:rPr>
          <w:rFonts w:hint="eastAsia"/>
        </w:rPr>
        <w:t>なぜなら，学生の不足している知識を互いに教え合うことで知識の補強と獲得が望まれるからである．</w:t>
      </w:r>
      <w:r w:rsidR="00B43ED5">
        <w:t xml:space="preserve"> </w:t>
      </w:r>
      <w:r>
        <w:rPr>
          <w:rFonts w:hint="eastAsia"/>
        </w:rPr>
        <w:t>教える側の学生は，教えることにより自身の理解を深めることができる[ ]．</w:t>
      </w:r>
      <w:r w:rsidR="00B43ED5">
        <w:t xml:space="preserve"> </w:t>
      </w:r>
      <w:r>
        <w:rPr>
          <w:rFonts w:hint="eastAsia"/>
        </w:rPr>
        <w:t>また，学習効果だけでなく学生間の相互作用によってコミュニケーション能力や社会的スキルが向上する[</w:t>
      </w:r>
      <w:r>
        <w:t xml:space="preserve"> ][ ]</w:t>
      </w:r>
      <w:r>
        <w:rPr>
          <w:rFonts w:hint="eastAsia"/>
        </w:rPr>
        <w:t>．しかし，実際の教育現場では，</w:t>
      </w:r>
      <w:bookmarkStart w:id="0" w:name="_Hlk533260930"/>
      <w:r>
        <w:rPr>
          <w:rFonts w:hint="eastAsia"/>
        </w:rPr>
        <w:t>学生のグループへの帰属意識が低く，個別学習の形態に近くなってしまうことがある</w:t>
      </w:r>
      <w:bookmarkEnd w:id="0"/>
      <w:r>
        <w:rPr>
          <w:rFonts w:hint="eastAsia"/>
        </w:rPr>
        <w:t>．</w:t>
      </w:r>
      <w:r w:rsidR="00B43ED5">
        <w:t xml:space="preserve"> </w:t>
      </w:r>
      <w:r>
        <w:rPr>
          <w:rFonts w:hint="eastAsia"/>
        </w:rPr>
        <w:t>そのため，グループの議論や教え合いに意欲的に参加しない学生が存在することにより協働していない状態となる．</w:t>
      </w:r>
      <w:r w:rsidR="00B43ED5">
        <w:t xml:space="preserve"> </w:t>
      </w:r>
    </w:p>
    <w:p w14:paraId="2A9947B8" w14:textId="77777777" w:rsidR="001F4D9A" w:rsidRDefault="00996E45" w:rsidP="007025DB">
      <w:r>
        <w:rPr>
          <w:rFonts w:hint="eastAsia"/>
        </w:rPr>
        <w:t>このような問題に対して，</w:t>
      </w:r>
      <w:proofErr w:type="spellStart"/>
      <w:r w:rsidRPr="00FA29A4">
        <w:t>Deibel</w:t>
      </w:r>
      <w:proofErr w:type="spellEnd"/>
      <w:r>
        <w:rPr>
          <w:rFonts w:hint="eastAsia"/>
        </w:rPr>
        <w:t>[</w:t>
      </w:r>
      <w:r>
        <w:t xml:space="preserve"> ]</w:t>
      </w:r>
      <w:r>
        <w:rPr>
          <w:rFonts w:hint="eastAsia"/>
        </w:rPr>
        <w:t>は学生の事前の知識，</w:t>
      </w:r>
      <w:r w:rsidRPr="00472AF3">
        <w:t>Joseph</w:t>
      </w:r>
      <w:r>
        <w:rPr>
          <w:rFonts w:hint="eastAsia"/>
        </w:rPr>
        <w:t>ら[</w:t>
      </w:r>
      <w:r>
        <w:t xml:space="preserve"> ]</w:t>
      </w:r>
      <w:r>
        <w:rPr>
          <w:rFonts w:hint="eastAsia"/>
        </w:rPr>
        <w:t>は学生の選好に基づくグループ形成により相互作用を促進させる方法を提案している．また，</w:t>
      </w:r>
      <w:r w:rsidRPr="007F371E">
        <w:t>Liu</w:t>
      </w:r>
      <w:r>
        <w:rPr>
          <w:rFonts w:hint="eastAsia"/>
        </w:rPr>
        <w:t>ら[</w:t>
      </w:r>
      <w:r>
        <w:t xml:space="preserve"> ]</w:t>
      </w:r>
      <w:r>
        <w:rPr>
          <w:rFonts w:hint="eastAsia"/>
        </w:rPr>
        <w:t>は，共有ディスプレイを用いたコミュニケーション支援を提案している．しかし，教員は，グループ学習による成果のみを評価しており，グループの状態を認識できていない．</w:t>
      </w:r>
      <w:r w:rsidR="00B43ED5">
        <w:t xml:space="preserve"> </w:t>
      </w:r>
      <w:r>
        <w:rPr>
          <w:rFonts w:hint="eastAsia"/>
        </w:rPr>
        <w:t>これでは，協働の観点において，思わしくないグループは，常にグループワークに失敗することになる．</w:t>
      </w:r>
      <w:r w:rsidR="00B43ED5">
        <w:t xml:space="preserve"> </w:t>
      </w:r>
      <w:r>
        <w:rPr>
          <w:rFonts w:hint="eastAsia"/>
        </w:rPr>
        <w:t>教員は，このようなグループでの協働が進むように，積極的に支援すべきである．よって，議論や教え合いがグループを構成する学生によって行われている度合いであるグループの協働状態を評価する指標が必要となる．</w:t>
      </w:r>
      <w:r w:rsidR="00B43ED5">
        <w:t xml:space="preserve"> </w:t>
      </w:r>
    </w:p>
    <w:p w14:paraId="099734CF" w14:textId="77777777" w:rsidR="001F4D9A" w:rsidRDefault="009D137B" w:rsidP="007025DB">
      <w:r>
        <w:rPr>
          <w:rFonts w:hint="eastAsia"/>
        </w:rPr>
        <w:t>本研究では，協働している状態は，グループを構成する学生が議論や教え合いに参加している状態とする．反対に，協働していない状態は，個別学習の形態に近く，グループとして機能していなに状態とする．協働している状態では，身体動作と感情に変化が生じる．また，それぞれの変化するタイミングは類似することが考えられる．</w:t>
      </w:r>
      <w:r w:rsidR="00B43ED5">
        <w:t xml:space="preserve"> </w:t>
      </w:r>
      <w:r>
        <w:rPr>
          <w:rFonts w:hint="eastAsia"/>
        </w:rPr>
        <w:t>よって，学生間の動作と感情の変化の類似性から，機械学習を用いてグループの協働状態を推定する．</w:t>
      </w:r>
      <w:r w:rsidR="00B43ED5">
        <w:t xml:space="preserve"> </w:t>
      </w:r>
      <w:r>
        <w:rPr>
          <w:rFonts w:hint="eastAsia"/>
        </w:rPr>
        <w:t>推定結果によって，教員がグループの状態を認識でき，グループ状態に応じた適切な指導ができる．</w:t>
      </w:r>
      <w:r w:rsidR="00B43ED5">
        <w:t xml:space="preserve">  </w:t>
      </w:r>
    </w:p>
    <w:p w14:paraId="062A2F06" w14:textId="55611CB5" w:rsidR="00B43ED5" w:rsidRDefault="009D137B" w:rsidP="007025DB">
      <w:r>
        <w:rPr>
          <w:rFonts w:hint="eastAsia"/>
        </w:rPr>
        <w:t>本論文では，2章でグループ学習の現状と関連研究について述べる．</w:t>
      </w:r>
      <w:r w:rsidR="00B43ED5">
        <w:t xml:space="preserve"> </w:t>
      </w:r>
      <w:r>
        <w:rPr>
          <w:rFonts w:hint="eastAsia"/>
        </w:rPr>
        <w:t>3章では，協働状態の推定手法を述べる．</w:t>
      </w:r>
      <w:r w:rsidR="00B43ED5">
        <w:t xml:space="preserve"> </w:t>
      </w:r>
      <w:r>
        <w:rPr>
          <w:rFonts w:hint="eastAsia"/>
        </w:rPr>
        <w:t>4章では，実験と推定精度を述べる．</w:t>
      </w:r>
      <w:r w:rsidR="00B43ED5">
        <w:t xml:space="preserve"> </w:t>
      </w:r>
      <w:r>
        <w:rPr>
          <w:rFonts w:hint="eastAsia"/>
        </w:rPr>
        <w:t>5章では，結果を踏まえ，本研究のまとめを述べる．</w:t>
      </w:r>
      <w:r w:rsidR="00B43ED5">
        <w:t xml:space="preserve"> </w:t>
      </w:r>
      <w:r w:rsidR="00B43ED5">
        <w:rPr>
          <w:rFonts w:hint="eastAsia"/>
        </w:rPr>
        <w:t xml:space="preserve">  </w:t>
      </w:r>
    </w:p>
    <w:p w14:paraId="0036FF5D" w14:textId="77777777" w:rsidR="00B43ED5" w:rsidRDefault="00B43ED5" w:rsidP="007025DB"/>
    <w:p w14:paraId="6D929395" w14:textId="77777777" w:rsidR="00B43ED5" w:rsidRDefault="009D137B" w:rsidP="007025DB">
      <w:pPr>
        <w:rPr>
          <w:b/>
        </w:rPr>
      </w:pPr>
      <w:r w:rsidRPr="007025DB">
        <w:rPr>
          <w:rFonts w:hint="eastAsia"/>
          <w:b/>
        </w:rPr>
        <w:t>2　グループ学習での対人相互作用</w:t>
      </w:r>
      <w:r w:rsidR="00B43ED5">
        <w:rPr>
          <w:rFonts w:hint="eastAsia"/>
          <w:b/>
        </w:rPr>
        <w:t xml:space="preserve"> </w:t>
      </w:r>
    </w:p>
    <w:p w14:paraId="3B6611E1" w14:textId="77777777" w:rsidR="00B43ED5" w:rsidRDefault="00996E45" w:rsidP="007025DB">
      <w:r w:rsidRPr="007025DB">
        <w:rPr>
          <w:rFonts w:hint="eastAsia"/>
          <w:b/>
        </w:rPr>
        <w:t>2</w:t>
      </w:r>
      <w:r w:rsidRPr="007025DB">
        <w:rPr>
          <w:b/>
        </w:rPr>
        <w:t xml:space="preserve">.2 </w:t>
      </w:r>
      <w:r w:rsidRPr="007025DB">
        <w:rPr>
          <w:rFonts w:hint="eastAsia"/>
          <w:b/>
        </w:rPr>
        <w:t>グループ状態推定の既存研究</w:t>
      </w:r>
      <w:r w:rsidR="00B43ED5">
        <w:rPr>
          <w:b/>
        </w:rPr>
        <w:t xml:space="preserve"> </w:t>
      </w:r>
      <w:r w:rsidR="00B43ED5">
        <w:t xml:space="preserve"> </w:t>
      </w:r>
    </w:p>
    <w:p w14:paraId="104FB06F" w14:textId="77777777" w:rsidR="00B43ED5" w:rsidRDefault="00B43ED5" w:rsidP="007025DB"/>
    <w:p w14:paraId="6A804105" w14:textId="11510E92" w:rsidR="001F4D9A" w:rsidRDefault="00996E45" w:rsidP="007025DB">
      <w:proofErr w:type="spellStart"/>
      <w:r w:rsidRPr="00755CB5">
        <w:t>Voyiatzaki</w:t>
      </w:r>
      <w:proofErr w:type="spellEnd"/>
      <w:r>
        <w:rPr>
          <w:rFonts w:hint="eastAsia"/>
        </w:rPr>
        <w:t>ら[</w:t>
      </w:r>
      <w:r>
        <w:t xml:space="preserve"> ]</w:t>
      </w:r>
      <w:r>
        <w:rPr>
          <w:rFonts w:hint="eastAsia"/>
        </w:rPr>
        <w:t>は，</w:t>
      </w:r>
      <w:r w:rsidR="00F44936">
        <w:rPr>
          <w:rFonts w:hint="eastAsia"/>
        </w:rPr>
        <w:t>協働のために対話ツールを学生に使わせた．</w:t>
      </w:r>
      <w:r>
        <w:rPr>
          <w:rFonts w:hint="eastAsia"/>
        </w:rPr>
        <w:t>対話ツールにより取得されるグループアクティビティ時間，メッセージ数を含むログを用いて学生間の相互作用を分析している．</w:t>
      </w:r>
      <w:r w:rsidR="00B43ED5">
        <w:t xml:space="preserve"> </w:t>
      </w:r>
      <w:r>
        <w:rPr>
          <w:rFonts w:hint="eastAsia"/>
        </w:rPr>
        <w:t>対話ツールを用いることで，遠隔のグループ作業における学生間の相互作用を把握できる．</w:t>
      </w:r>
      <w:r w:rsidR="00B43ED5">
        <w:t xml:space="preserve"> </w:t>
      </w:r>
      <w:r>
        <w:rPr>
          <w:rFonts w:hint="eastAsia"/>
        </w:rPr>
        <w:t>一方で，この研究は，教室における直接のコミュニケーションを評価できない．</w:t>
      </w:r>
      <w:r w:rsidR="00B43ED5">
        <w:t xml:space="preserve"> </w:t>
      </w:r>
      <w:r w:rsidRPr="00B244AA">
        <w:t>Shi</w:t>
      </w:r>
      <w:r>
        <w:rPr>
          <w:rFonts w:hint="eastAsia"/>
        </w:rPr>
        <w:t>ら[</w:t>
      </w:r>
      <w:r>
        <w:t xml:space="preserve"> ]</w:t>
      </w:r>
      <w:r>
        <w:rPr>
          <w:rFonts w:hint="eastAsia"/>
        </w:rPr>
        <w:t>は，対面のグループ学習において，ビデオ画像から各学生の顔を検出し，</w:t>
      </w:r>
      <w:r>
        <w:rPr>
          <w:rFonts w:hint="eastAsia"/>
        </w:rPr>
        <w:lastRenderedPageBreak/>
        <w:t>顔の向きから相互作用の有無を判別している．</w:t>
      </w:r>
      <w:r w:rsidR="00B43ED5">
        <w:t xml:space="preserve"> </w:t>
      </w:r>
      <w:r>
        <w:rPr>
          <w:rFonts w:hint="eastAsia"/>
        </w:rPr>
        <w:t>この研究では，対面状況におけるグループの認識が可能であるが，1つのグループに対して複数のカメラを設置する必要がある．</w:t>
      </w:r>
      <w:r w:rsidR="00B43ED5">
        <w:t xml:space="preserve"> </w:t>
      </w:r>
      <w:r>
        <w:rPr>
          <w:rFonts w:hint="eastAsia"/>
        </w:rPr>
        <w:t>また，カメラのような装置は自然な相互作用の阻害になることが考えられる．</w:t>
      </w:r>
      <w:r w:rsidR="00B43ED5">
        <w:t xml:space="preserve">  </w:t>
      </w:r>
    </w:p>
    <w:p w14:paraId="1D0FAB27" w14:textId="3C0FC403" w:rsidR="00B43ED5" w:rsidRDefault="00996E45" w:rsidP="007025DB">
      <w:r>
        <w:rPr>
          <w:rFonts w:hint="eastAsia"/>
        </w:rPr>
        <w:t>近年では，単一のモーダル情報ではなく，複数のモーダル情報からグループを分析する研究がなされている．</w:t>
      </w:r>
      <w:r w:rsidR="00B43ED5">
        <w:t xml:space="preserve"> </w:t>
      </w:r>
      <w:r>
        <w:rPr>
          <w:rFonts w:hint="eastAsia"/>
        </w:rPr>
        <w:t>しかし，グループ学習を想定した研究は少ない．</w:t>
      </w:r>
      <w:r w:rsidR="00B43ED5">
        <w:t xml:space="preserve"> </w:t>
      </w:r>
      <w:r w:rsidRPr="006730F9">
        <w:t>Okada</w:t>
      </w:r>
      <w:r>
        <w:rPr>
          <w:rFonts w:hint="eastAsia"/>
        </w:rPr>
        <w:t>ら[</w:t>
      </w:r>
      <w:r>
        <w:t xml:space="preserve"> ]</w:t>
      </w:r>
      <w:r>
        <w:rPr>
          <w:rFonts w:hint="eastAsia"/>
        </w:rPr>
        <w:t>は，発話ターン，韻律情報，頭部の動き，単語の品詞情報からグループメンバのコミュニケーションスキルを推定している．</w:t>
      </w:r>
      <w:r w:rsidR="00B43ED5">
        <w:t xml:space="preserve"> </w:t>
      </w:r>
      <w:r w:rsidRPr="008D308E">
        <w:t>Hung</w:t>
      </w:r>
      <w:r>
        <w:rPr>
          <w:rFonts w:hint="eastAsia"/>
        </w:rPr>
        <w:t>ら[</w:t>
      </w:r>
      <w:r>
        <w:t xml:space="preserve"> ]</w:t>
      </w:r>
      <w:r>
        <w:rPr>
          <w:rFonts w:hint="eastAsia"/>
        </w:rPr>
        <w:t>は，音声と身体動作の交代のパターンからグループの結束性を推定している．</w:t>
      </w:r>
      <w:r w:rsidR="00B43ED5">
        <w:t xml:space="preserve"> </w:t>
      </w:r>
      <w:r>
        <w:rPr>
          <w:rFonts w:hint="eastAsia"/>
        </w:rPr>
        <w:t>これらは，グループの状態を推定するために，</w:t>
      </w:r>
      <w:r w:rsidR="00F44936">
        <w:rPr>
          <w:rFonts w:hint="eastAsia"/>
        </w:rPr>
        <w:t>会話時の</w:t>
      </w:r>
      <w:r>
        <w:rPr>
          <w:rFonts w:hint="eastAsia"/>
        </w:rPr>
        <w:t>非言語情報を用いることが有効であることを示唆している．</w:t>
      </w:r>
      <w:r w:rsidR="00B43ED5">
        <w:t xml:space="preserve"> </w:t>
      </w:r>
      <w:r w:rsidR="00F44936">
        <w:rPr>
          <w:rFonts w:hint="eastAsia"/>
        </w:rPr>
        <w:t>それらの多くは音声情報から抽出される．</w:t>
      </w:r>
      <w:r>
        <w:rPr>
          <w:rFonts w:hint="eastAsia"/>
        </w:rPr>
        <w:t>しかし，</w:t>
      </w:r>
      <w:r w:rsidR="00F44936">
        <w:rPr>
          <w:rFonts w:hint="eastAsia"/>
        </w:rPr>
        <w:t>音声</w:t>
      </w:r>
      <w:r>
        <w:rPr>
          <w:rFonts w:hint="eastAsia"/>
        </w:rPr>
        <w:t>情報は，ノイズ音の少ない環境でのみ取得可能である．</w:t>
      </w:r>
      <w:r w:rsidR="00B43ED5">
        <w:t xml:space="preserve"> </w:t>
      </w:r>
      <w:r>
        <w:rPr>
          <w:rFonts w:hint="eastAsia"/>
        </w:rPr>
        <w:t>そのため，多数のグループが存在する授業においては正確な自動抽出ができない．</w:t>
      </w:r>
      <w:r w:rsidR="00B43ED5">
        <w:t xml:space="preserve">  </w:t>
      </w:r>
    </w:p>
    <w:p w14:paraId="28F66EC7" w14:textId="77777777" w:rsidR="00B43ED5" w:rsidRDefault="00B43ED5" w:rsidP="007025DB"/>
    <w:p w14:paraId="798D86DE" w14:textId="5C304A5F" w:rsidR="00B43ED5" w:rsidRDefault="00996E45" w:rsidP="007025DB">
      <w:pPr>
        <w:rPr>
          <w:b/>
          <w:szCs w:val="21"/>
        </w:rPr>
      </w:pPr>
      <w:r w:rsidRPr="007025DB">
        <w:rPr>
          <w:rFonts w:hint="eastAsia"/>
          <w:b/>
        </w:rPr>
        <w:t>2</w:t>
      </w:r>
      <w:r w:rsidRPr="007025DB">
        <w:rPr>
          <w:b/>
        </w:rPr>
        <w:t xml:space="preserve">.3 </w:t>
      </w:r>
      <w:r w:rsidRPr="007025DB">
        <w:rPr>
          <w:rFonts w:hint="eastAsia"/>
          <w:b/>
        </w:rPr>
        <w:t>動作と感情の類似性の表出</w:t>
      </w:r>
      <w:r w:rsidR="00B43ED5">
        <w:rPr>
          <w:b/>
        </w:rPr>
        <w:t xml:space="preserve"> </w:t>
      </w:r>
      <w:r w:rsidR="00B43ED5">
        <w:rPr>
          <w:b/>
          <w:szCs w:val="21"/>
        </w:rPr>
        <w:t xml:space="preserve"> </w:t>
      </w:r>
    </w:p>
    <w:p w14:paraId="43A1F341" w14:textId="77777777" w:rsidR="00B43ED5" w:rsidRDefault="00B43ED5" w:rsidP="007025DB">
      <w:pPr>
        <w:rPr>
          <w:b/>
          <w:szCs w:val="21"/>
        </w:rPr>
      </w:pPr>
    </w:p>
    <w:p w14:paraId="4564EFB3" w14:textId="77777777" w:rsidR="001F4D9A" w:rsidRDefault="00996E45" w:rsidP="007025DB">
      <w:r>
        <w:rPr>
          <w:rFonts w:hint="eastAsia"/>
        </w:rPr>
        <w:t>Kudoら</w:t>
      </w:r>
      <w:r>
        <w:t>[ ]</w:t>
      </w:r>
      <w:r>
        <w:rPr>
          <w:rFonts w:hint="eastAsia"/>
        </w:rPr>
        <w:t>は，グループ学習時の映像を分析し，相互作用における学習者の特徴となる動作を抽出した．</w:t>
      </w:r>
      <w:r w:rsidR="00B43ED5">
        <w:t xml:space="preserve"> </w:t>
      </w:r>
      <w:r>
        <w:rPr>
          <w:rFonts w:hint="eastAsia"/>
        </w:rPr>
        <w:t>この研究は，相互作用の認識には，頭部の動きや向き，ジェスチャー，姿勢を捉える重要性を示唆している．</w:t>
      </w:r>
      <w:r w:rsidR="00B43ED5">
        <w:t xml:space="preserve"> </w:t>
      </w:r>
      <w:r>
        <w:rPr>
          <w:rFonts w:hint="eastAsia"/>
        </w:rPr>
        <w:t>また，学習者の身体的動作だけでなく内面的な変化が生じることも示されている[</w:t>
      </w:r>
      <w:r>
        <w:t xml:space="preserve"> ]</w:t>
      </w:r>
      <w:r>
        <w:rPr>
          <w:rFonts w:hint="eastAsia"/>
        </w:rPr>
        <w:t>．</w:t>
      </w:r>
      <w:r w:rsidR="00B43ED5">
        <w:t xml:space="preserve"> </w:t>
      </w:r>
      <w:r>
        <w:rPr>
          <w:rFonts w:hint="eastAsia"/>
        </w:rPr>
        <w:t>よって，グループの協働状態をとらえるために，学生の動作と感情の変化を検出することは有効である．</w:t>
      </w:r>
      <w:r w:rsidR="00B43ED5">
        <w:t xml:space="preserve">  </w:t>
      </w:r>
    </w:p>
    <w:p w14:paraId="297A3DD2" w14:textId="77777777" w:rsidR="00016B48" w:rsidRDefault="00996E45" w:rsidP="007025DB">
      <w:r>
        <w:rPr>
          <w:rFonts w:hint="eastAsia"/>
        </w:rPr>
        <w:t>他者との相互作用によってあらわれる特徴</w:t>
      </w:r>
      <w:r w:rsidR="007928A7">
        <w:rPr>
          <w:rFonts w:hint="eastAsia"/>
        </w:rPr>
        <w:t>として，</w:t>
      </w:r>
      <w:r>
        <w:rPr>
          <w:rFonts w:hint="eastAsia"/>
        </w:rPr>
        <w:t>同調傾向</w:t>
      </w:r>
      <w:r w:rsidR="007928A7">
        <w:rPr>
          <w:rFonts w:hint="eastAsia"/>
        </w:rPr>
        <w:t>は有効である．</w:t>
      </w:r>
      <w:r>
        <w:rPr>
          <w:rFonts w:hint="eastAsia"/>
        </w:rPr>
        <w:t>同調傾向[</w:t>
      </w:r>
      <w:r>
        <w:t xml:space="preserve"> ]</w:t>
      </w:r>
      <w:r>
        <w:rPr>
          <w:rFonts w:hint="eastAsia"/>
        </w:rPr>
        <w:t>とは，他者とのインタラクションを通じ</w:t>
      </w:r>
      <w:r w:rsidR="007928A7">
        <w:rPr>
          <w:rFonts w:hint="eastAsia"/>
        </w:rPr>
        <w:t>た</w:t>
      </w:r>
      <w:r>
        <w:rPr>
          <w:rFonts w:hint="eastAsia"/>
        </w:rPr>
        <w:t>非言語行動が連動し，</w:t>
      </w:r>
      <w:r w:rsidR="007928A7">
        <w:rPr>
          <w:rFonts w:hint="eastAsia"/>
        </w:rPr>
        <w:t>その</w:t>
      </w:r>
      <w:r>
        <w:rPr>
          <w:rFonts w:hint="eastAsia"/>
        </w:rPr>
        <w:t>生起パターンが類似する現象である．</w:t>
      </w:r>
      <w:r w:rsidR="00B43ED5">
        <w:t xml:space="preserve"> </w:t>
      </w:r>
      <w:r>
        <w:rPr>
          <w:rFonts w:hint="eastAsia"/>
        </w:rPr>
        <w:t>同調傾向は，さまざまなコミュニケーションチャネルで観察されている．</w:t>
      </w:r>
      <w:r w:rsidR="00B43ED5">
        <w:t xml:space="preserve"> </w:t>
      </w:r>
      <w:r>
        <w:rPr>
          <w:rFonts w:hint="eastAsia"/>
        </w:rPr>
        <w:t>動作の同調は，ジェスチャーによる腕の動きや，頭の動き，表情，姿勢で観察されている[</w:t>
      </w:r>
      <w:r>
        <w:t xml:space="preserve"> ][ ]</w:t>
      </w:r>
      <w:r>
        <w:rPr>
          <w:rFonts w:hint="eastAsia"/>
        </w:rPr>
        <w:t>．</w:t>
      </w:r>
      <w:r w:rsidR="00B43ED5">
        <w:t xml:space="preserve"> </w:t>
      </w:r>
      <w:r>
        <w:rPr>
          <w:rFonts w:hint="eastAsia"/>
        </w:rPr>
        <w:t>これらの多くの研究は，同調傾向の検出を目的としている．しかし，グループの状態推定に着目した研究は少ない．</w:t>
      </w:r>
      <w:r w:rsidR="00B43ED5">
        <w:t xml:space="preserve"> </w:t>
      </w:r>
    </w:p>
    <w:p w14:paraId="46CCDCF9" w14:textId="390025AE" w:rsidR="00B43ED5" w:rsidRDefault="00996E45" w:rsidP="007025DB">
      <w:r>
        <w:rPr>
          <w:rFonts w:hint="eastAsia"/>
        </w:rPr>
        <w:t>動作のような表面的な同調だけでなく，感情が類似する内面的な同調も起こる[</w:t>
      </w:r>
      <w:r>
        <w:t xml:space="preserve"> ]</w:t>
      </w:r>
      <w:r>
        <w:rPr>
          <w:rFonts w:hint="eastAsia"/>
        </w:rPr>
        <w:t>．</w:t>
      </w:r>
      <w:r w:rsidR="00B43ED5">
        <w:t xml:space="preserve"> </w:t>
      </w:r>
      <w:r>
        <w:rPr>
          <w:rFonts w:hint="eastAsia"/>
        </w:rPr>
        <w:t>グループ学習において，観測可能な学生の動作の変化だけでなく，観測不可能な感情の変化も</w:t>
      </w:r>
      <w:r w:rsidR="00016B48">
        <w:rPr>
          <w:rFonts w:hint="eastAsia"/>
        </w:rPr>
        <w:t>推定</w:t>
      </w:r>
      <w:r>
        <w:rPr>
          <w:rFonts w:hint="eastAsia"/>
        </w:rPr>
        <w:t>し，それらの類似性から協働状態を推定することができれば，教員は協働が進まないグループを知ることができる．</w:t>
      </w:r>
      <w:r w:rsidR="00B43ED5">
        <w:t xml:space="preserve"> </w:t>
      </w:r>
      <w:r>
        <w:rPr>
          <w:rFonts w:hint="eastAsia"/>
        </w:rPr>
        <w:t>これらのグループの支援に注力することにより，教員は，クラス全体に渡り，議論や教え合いの成果を行き渡らせることができる．</w:t>
      </w:r>
      <w:r w:rsidR="00B43ED5">
        <w:t xml:space="preserve">  </w:t>
      </w:r>
    </w:p>
    <w:p w14:paraId="68031115" w14:textId="77777777" w:rsidR="00B43ED5" w:rsidRDefault="00B43ED5" w:rsidP="007025DB"/>
    <w:p w14:paraId="6DAC5E87" w14:textId="77777777" w:rsidR="00B43ED5" w:rsidRDefault="00996E45" w:rsidP="007025DB">
      <w:pPr>
        <w:rPr>
          <w:szCs w:val="21"/>
        </w:rPr>
      </w:pPr>
      <w:r w:rsidRPr="007025DB">
        <w:rPr>
          <w:rFonts w:hint="eastAsia"/>
          <w:b/>
          <w:szCs w:val="21"/>
        </w:rPr>
        <w:t>3</w:t>
      </w:r>
      <w:r w:rsidRPr="007025DB">
        <w:rPr>
          <w:b/>
          <w:szCs w:val="21"/>
        </w:rPr>
        <w:t xml:space="preserve"> </w:t>
      </w:r>
      <w:r w:rsidRPr="007025DB">
        <w:rPr>
          <w:rFonts w:hint="eastAsia"/>
          <w:b/>
          <w:szCs w:val="21"/>
        </w:rPr>
        <w:t>グループ学習における協働状態の推定手法</w:t>
      </w:r>
      <w:r w:rsidR="00B43ED5">
        <w:rPr>
          <w:b/>
          <w:szCs w:val="21"/>
        </w:rPr>
        <w:t xml:space="preserve"> </w:t>
      </w:r>
      <w:r w:rsidR="00B43ED5">
        <w:rPr>
          <w:szCs w:val="21"/>
        </w:rPr>
        <w:t xml:space="preserve"> </w:t>
      </w:r>
    </w:p>
    <w:p w14:paraId="3A9BF155" w14:textId="77777777" w:rsidR="00B43ED5" w:rsidRDefault="00996E45" w:rsidP="007025DB">
      <w:pPr>
        <w:rPr>
          <w:szCs w:val="21"/>
        </w:rPr>
      </w:pPr>
      <w:r w:rsidRPr="007025DB">
        <w:rPr>
          <w:rFonts w:hint="eastAsia"/>
          <w:b/>
          <w:szCs w:val="21"/>
        </w:rPr>
        <w:t>3</w:t>
      </w:r>
      <w:r w:rsidRPr="007025DB">
        <w:rPr>
          <w:b/>
          <w:szCs w:val="21"/>
        </w:rPr>
        <w:t xml:space="preserve">.1 </w:t>
      </w:r>
      <w:r w:rsidRPr="007025DB">
        <w:rPr>
          <w:rFonts w:hint="eastAsia"/>
          <w:b/>
          <w:szCs w:val="21"/>
        </w:rPr>
        <w:t>動作，感情特徴の類似性による協働状態の推定</w:t>
      </w:r>
      <w:r w:rsidR="00B43ED5">
        <w:rPr>
          <w:b/>
          <w:szCs w:val="21"/>
        </w:rPr>
        <w:t xml:space="preserve"> </w:t>
      </w:r>
      <w:r w:rsidR="00B43ED5">
        <w:rPr>
          <w:szCs w:val="21"/>
        </w:rPr>
        <w:t xml:space="preserve"> </w:t>
      </w:r>
    </w:p>
    <w:p w14:paraId="3570EBDE" w14:textId="77777777" w:rsidR="00B43ED5" w:rsidRDefault="00B43ED5" w:rsidP="007025DB">
      <w:pPr>
        <w:rPr>
          <w:szCs w:val="21"/>
        </w:rPr>
      </w:pPr>
    </w:p>
    <w:p w14:paraId="2B8D9372" w14:textId="715E4A43" w:rsidR="001F4D9A" w:rsidRDefault="00996E45" w:rsidP="007025DB">
      <w:pPr>
        <w:rPr>
          <w:szCs w:val="21"/>
        </w:rPr>
      </w:pPr>
      <w:r w:rsidRPr="00996E45">
        <w:rPr>
          <w:rFonts w:hint="eastAsia"/>
          <w:szCs w:val="21"/>
        </w:rPr>
        <w:t>本研究では，グループワーク中の学生からウェアラブルセンサを用いて動作と感情の特徴を算出し，それらの変化の類似性からグループの協働状態を推定する．</w:t>
      </w:r>
      <w:r w:rsidR="00B43ED5">
        <w:rPr>
          <w:szCs w:val="21"/>
        </w:rPr>
        <w:t xml:space="preserve"> </w:t>
      </w:r>
      <w:r w:rsidRPr="00996E45">
        <w:rPr>
          <w:rFonts w:hint="eastAsia"/>
          <w:szCs w:val="21"/>
        </w:rPr>
        <w:t>グループ学習にお</w:t>
      </w:r>
      <w:r w:rsidRPr="00996E45">
        <w:rPr>
          <w:rFonts w:hint="eastAsia"/>
          <w:szCs w:val="21"/>
        </w:rPr>
        <w:lastRenderedPageBreak/>
        <w:t>いて，議論や教え合いが行われる場面では，各学生の体の動きや感情に変化があらわれると考えられる．</w:t>
      </w:r>
      <w:r w:rsidR="00B43ED5">
        <w:rPr>
          <w:szCs w:val="21"/>
        </w:rPr>
        <w:t xml:space="preserve"> </w:t>
      </w:r>
      <w:r w:rsidRPr="00996E45">
        <w:rPr>
          <w:rFonts w:hint="eastAsia"/>
          <w:szCs w:val="21"/>
        </w:rPr>
        <w:t>反対に，他者との関わりが少なく，個別学習の形態に近い状態では，動作や感情の変化はあらわれにくいと考えられる．</w:t>
      </w:r>
      <w:r w:rsidR="00B43ED5">
        <w:rPr>
          <w:szCs w:val="21"/>
        </w:rPr>
        <w:t xml:space="preserve"> </w:t>
      </w:r>
      <w:r w:rsidRPr="00996E45">
        <w:rPr>
          <w:rFonts w:hint="eastAsia"/>
          <w:szCs w:val="21"/>
        </w:rPr>
        <w:t>そのため，協働している状態では，学生間の動作と感情が変化しているタイミングが類似している時点が多く，協働していない状態では，類似している時点が少ないと考えられる．</w:t>
      </w:r>
      <w:r w:rsidR="00B43ED5">
        <w:rPr>
          <w:szCs w:val="21"/>
        </w:rPr>
        <w:t xml:space="preserve"> </w:t>
      </w:r>
      <w:r w:rsidRPr="00996E45">
        <w:rPr>
          <w:rFonts w:hint="eastAsia"/>
          <w:szCs w:val="21"/>
        </w:rPr>
        <w:t>よって，グループの協働状態は，類似している時点の発生頻度から推定できると想定される．</w:t>
      </w:r>
      <w:r w:rsidR="00B43ED5">
        <w:rPr>
          <w:szCs w:val="21"/>
        </w:rPr>
        <w:t xml:space="preserve"> </w:t>
      </w:r>
      <w:r w:rsidRPr="00996E45">
        <w:rPr>
          <w:rFonts w:hint="eastAsia"/>
          <w:szCs w:val="21"/>
        </w:rPr>
        <w:t>手法の全体図を図</w:t>
      </w:r>
      <w:r w:rsidRPr="00996E45">
        <w:rPr>
          <w:szCs w:val="21"/>
        </w:rPr>
        <w:t>1に示す．</w:t>
      </w:r>
    </w:p>
    <w:p w14:paraId="4953E1FA" w14:textId="77777777" w:rsidR="001F4D9A" w:rsidRDefault="001F4D9A" w:rsidP="007025DB">
      <w:pPr>
        <w:rPr>
          <w:szCs w:val="21"/>
        </w:rPr>
      </w:pPr>
    </w:p>
    <w:p w14:paraId="2458D7E8" w14:textId="4C4C70BB" w:rsidR="00B43ED5" w:rsidRDefault="00B43ED5" w:rsidP="007025DB">
      <w:pPr>
        <w:rPr>
          <w:szCs w:val="21"/>
        </w:rPr>
      </w:pPr>
      <w:r>
        <w:rPr>
          <w:szCs w:val="21"/>
        </w:rPr>
        <w:t xml:space="preserve">  </w:t>
      </w:r>
      <w:r w:rsidR="00996E45" w:rsidRPr="00996E45">
        <w:rPr>
          <w:noProof/>
        </w:rPr>
        <w:drawing>
          <wp:inline distT="0" distB="0" distL="0" distR="0" wp14:anchorId="63C426EB" wp14:editId="7715E14E">
            <wp:extent cx="3966910" cy="224595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9038" cy="2258484"/>
                    </a:xfrm>
                    <a:prstGeom prst="rect">
                      <a:avLst/>
                    </a:prstGeom>
                    <a:noFill/>
                    <a:ln>
                      <a:noFill/>
                    </a:ln>
                  </pic:spPr>
                </pic:pic>
              </a:graphicData>
            </a:graphic>
          </wp:inline>
        </w:drawing>
      </w:r>
      <w:r>
        <w:rPr>
          <w:szCs w:val="21"/>
        </w:rPr>
        <w:t xml:space="preserve">  </w:t>
      </w:r>
    </w:p>
    <w:p w14:paraId="2F14AB0D" w14:textId="77777777" w:rsidR="00B43ED5" w:rsidRDefault="00B43ED5" w:rsidP="007025DB">
      <w:pPr>
        <w:rPr>
          <w:szCs w:val="21"/>
        </w:rPr>
      </w:pPr>
    </w:p>
    <w:p w14:paraId="703C83BC" w14:textId="77777777" w:rsidR="001F4D9A" w:rsidRDefault="00996E45" w:rsidP="007025DB">
      <w:pPr>
        <w:rPr>
          <w:szCs w:val="21"/>
        </w:rPr>
      </w:pPr>
      <w:r w:rsidRPr="00996E45">
        <w:rPr>
          <w:rFonts w:hint="eastAsia"/>
          <w:szCs w:val="21"/>
        </w:rPr>
        <w:t>グループが協働している状態では，変化類似点が多く存在すると考えられる．</w:t>
      </w:r>
      <w:r w:rsidR="00B43ED5">
        <w:rPr>
          <w:szCs w:val="21"/>
        </w:rPr>
        <w:t xml:space="preserve"> </w:t>
      </w:r>
      <w:r w:rsidRPr="00996E45">
        <w:rPr>
          <w:rFonts w:hint="eastAsia"/>
          <w:szCs w:val="21"/>
        </w:rPr>
        <w:t>反対に，協働していない状態では，変化類似点が少なくなると考えられる．</w:t>
      </w:r>
      <w:r w:rsidR="00B43ED5">
        <w:rPr>
          <w:szCs w:val="21"/>
        </w:rPr>
        <w:t xml:space="preserve"> </w:t>
      </w:r>
      <w:r w:rsidRPr="00996E45">
        <w:rPr>
          <w:rFonts w:hint="eastAsia"/>
          <w:szCs w:val="21"/>
        </w:rPr>
        <w:t>よって，グループ学習の一定期間における変化類似点の個数を特徴量とし，訓練した識別器を用いて協働状態を推定する．</w:t>
      </w:r>
      <w:r w:rsidR="00B43ED5">
        <w:rPr>
          <w:szCs w:val="21"/>
        </w:rPr>
        <w:t xml:space="preserve"> </w:t>
      </w:r>
      <w:r w:rsidRPr="00996E45">
        <w:rPr>
          <w:rFonts w:hint="eastAsia"/>
          <w:szCs w:val="21"/>
        </w:rPr>
        <w:t>グループ学習の全時間で推移的に推定することにより，教員は特定のグループがどの程度協働していた状態であるかを認識でき，評価と指導に役立てることができる．</w:t>
      </w:r>
      <w:r w:rsidR="00B43ED5">
        <w:rPr>
          <w:szCs w:val="21"/>
        </w:rPr>
        <w:t xml:space="preserve">  </w:t>
      </w:r>
    </w:p>
    <w:p w14:paraId="1BA39C2F" w14:textId="77777777" w:rsidR="001F4D9A" w:rsidRDefault="001F4D9A" w:rsidP="007025DB">
      <w:pPr>
        <w:rPr>
          <w:szCs w:val="21"/>
        </w:rPr>
      </w:pPr>
    </w:p>
    <w:p w14:paraId="40F29718" w14:textId="77777777" w:rsidR="001F4D9A" w:rsidRDefault="00996E45" w:rsidP="007025DB">
      <w:pPr>
        <w:rPr>
          <w:szCs w:val="21"/>
        </w:rPr>
      </w:pPr>
      <w:r w:rsidRPr="007025DB">
        <w:rPr>
          <w:rFonts w:hint="eastAsia"/>
          <w:b/>
          <w:szCs w:val="21"/>
        </w:rPr>
        <w:t>3</w:t>
      </w:r>
      <w:r w:rsidRPr="007025DB">
        <w:rPr>
          <w:b/>
          <w:szCs w:val="21"/>
        </w:rPr>
        <w:t xml:space="preserve">.2 </w:t>
      </w:r>
      <w:r w:rsidRPr="007025DB">
        <w:rPr>
          <w:rFonts w:hint="eastAsia"/>
          <w:b/>
          <w:szCs w:val="21"/>
        </w:rPr>
        <w:t>動作特徴と感情特徴の取得</w:t>
      </w:r>
      <w:r w:rsidR="00B43ED5">
        <w:rPr>
          <w:b/>
          <w:szCs w:val="21"/>
        </w:rPr>
        <w:t xml:space="preserve"> </w:t>
      </w:r>
      <w:r w:rsidR="00B43ED5">
        <w:rPr>
          <w:szCs w:val="21"/>
        </w:rPr>
        <w:t xml:space="preserve"> </w:t>
      </w:r>
    </w:p>
    <w:p w14:paraId="20ED04C8" w14:textId="77777777" w:rsidR="001F4D9A" w:rsidRDefault="001F4D9A" w:rsidP="007025DB">
      <w:pPr>
        <w:rPr>
          <w:szCs w:val="21"/>
        </w:rPr>
      </w:pPr>
    </w:p>
    <w:p w14:paraId="1968D475" w14:textId="77777777" w:rsidR="001F4D9A" w:rsidRDefault="00996E45" w:rsidP="007025DB">
      <w:pPr>
        <w:rPr>
          <w:szCs w:val="21"/>
        </w:rPr>
      </w:pPr>
      <w:r w:rsidRPr="00996E45">
        <w:rPr>
          <w:rFonts w:hint="eastAsia"/>
          <w:szCs w:val="21"/>
        </w:rPr>
        <w:t>本手法では，各学生の動作と感情の特徴となる時系列データを加速度センサと心拍センサから取得されるデータから算出する．</w:t>
      </w:r>
      <w:r w:rsidR="00B43ED5">
        <w:rPr>
          <w:szCs w:val="21"/>
        </w:rPr>
        <w:t xml:space="preserve">  </w:t>
      </w:r>
    </w:p>
    <w:p w14:paraId="25D71F87" w14:textId="77777777" w:rsidR="001F4D9A" w:rsidRDefault="00996E45" w:rsidP="007025DB">
      <w:pPr>
        <w:rPr>
          <w:szCs w:val="21"/>
        </w:rPr>
      </w:pPr>
      <w:r w:rsidRPr="00996E45">
        <w:rPr>
          <w:rFonts w:hint="eastAsia"/>
          <w:szCs w:val="21"/>
        </w:rPr>
        <w:t>動作は，腕と首の動き，そして姿勢変化を対象とする．</w:t>
      </w:r>
      <w:r w:rsidR="00B43ED5">
        <w:rPr>
          <w:szCs w:val="21"/>
        </w:rPr>
        <w:t xml:space="preserve"> </w:t>
      </w:r>
      <w:r w:rsidRPr="00996E45">
        <w:rPr>
          <w:rFonts w:hint="eastAsia"/>
          <w:szCs w:val="21"/>
        </w:rPr>
        <w:t>腕の動きには，ジェスチャーによる説明や，紙や白板に書かれた説明箇所を指差すことがあげられる．</w:t>
      </w:r>
      <w:r w:rsidR="00B43ED5">
        <w:rPr>
          <w:szCs w:val="21"/>
        </w:rPr>
        <w:t xml:space="preserve"> </w:t>
      </w:r>
      <w:r w:rsidRPr="00996E45">
        <w:rPr>
          <w:rFonts w:hint="eastAsia"/>
          <w:szCs w:val="21"/>
        </w:rPr>
        <w:t>首の動きも同様に，話し相手の方向や説明箇所を見ることがあげられる．</w:t>
      </w:r>
      <w:r w:rsidR="00B43ED5">
        <w:rPr>
          <w:szCs w:val="21"/>
        </w:rPr>
        <w:t xml:space="preserve"> </w:t>
      </w:r>
      <w:r w:rsidRPr="00996E45">
        <w:rPr>
          <w:rFonts w:hint="eastAsia"/>
          <w:szCs w:val="21"/>
        </w:rPr>
        <w:t>また，相手の話に対してうなずくという動きがある．</w:t>
      </w:r>
    </w:p>
    <w:p w14:paraId="21A50456" w14:textId="0D5C37D8" w:rsidR="001F4D9A" w:rsidRDefault="00996E45" w:rsidP="007025DB">
      <w:pPr>
        <w:rPr>
          <w:szCs w:val="21"/>
        </w:rPr>
      </w:pPr>
      <w:r w:rsidRPr="00996E45">
        <w:rPr>
          <w:rFonts w:hint="eastAsia"/>
          <w:szCs w:val="21"/>
        </w:rPr>
        <w:t>腕，首の動きに加えて，姿勢に変化が生じると考えられる．</w:t>
      </w:r>
      <w:r w:rsidR="00B43ED5">
        <w:rPr>
          <w:szCs w:val="21"/>
        </w:rPr>
        <w:t xml:space="preserve"> </w:t>
      </w:r>
      <w:r w:rsidRPr="00996E45">
        <w:rPr>
          <w:rFonts w:hint="eastAsia"/>
          <w:szCs w:val="21"/>
        </w:rPr>
        <w:t>教育を目的とする一般的なグループワークでは，学生は着座していることが多い．</w:t>
      </w:r>
      <w:r w:rsidR="00B43ED5">
        <w:rPr>
          <w:szCs w:val="21"/>
        </w:rPr>
        <w:t xml:space="preserve"> </w:t>
      </w:r>
      <w:r w:rsidRPr="00996E45">
        <w:rPr>
          <w:rFonts w:hint="eastAsia"/>
          <w:szCs w:val="21"/>
        </w:rPr>
        <w:t>着座状態では，話し相手の方向を見る左右の動き，話し合いに参加する際に前のめりになるといった前後の動きが生じることが考えられる．</w:t>
      </w:r>
      <w:r w:rsidR="00B43ED5">
        <w:rPr>
          <w:szCs w:val="21"/>
        </w:rPr>
        <w:t xml:space="preserve"> </w:t>
      </w:r>
      <w:r w:rsidRPr="00996E45">
        <w:rPr>
          <w:rFonts w:hint="eastAsia"/>
          <w:szCs w:val="21"/>
        </w:rPr>
        <w:t>この姿勢変化を捉えるために，腰の動きを動作の対象とする．</w:t>
      </w:r>
      <w:r w:rsidR="00B43ED5">
        <w:rPr>
          <w:szCs w:val="21"/>
        </w:rPr>
        <w:t xml:space="preserve">  </w:t>
      </w:r>
      <w:r w:rsidRPr="00996E45">
        <w:rPr>
          <w:rFonts w:hint="eastAsia"/>
          <w:szCs w:val="21"/>
        </w:rPr>
        <w:t>上記の</w:t>
      </w:r>
      <w:r w:rsidRPr="00996E45">
        <w:rPr>
          <w:szCs w:val="21"/>
        </w:rPr>
        <w:t>3</w:t>
      </w:r>
      <w:r w:rsidRPr="00996E45">
        <w:rPr>
          <w:szCs w:val="21"/>
        </w:rPr>
        <w:lastRenderedPageBreak/>
        <w:t>部位における動作の大きさの変化を観測するため</w:t>
      </w:r>
      <w:r w:rsidRPr="00996E45">
        <w:rPr>
          <w:rFonts w:hint="eastAsia"/>
          <w:szCs w:val="21"/>
        </w:rPr>
        <w:t>に，</w:t>
      </w:r>
      <w:r w:rsidRPr="00996E45">
        <w:rPr>
          <w:szCs w:val="21"/>
        </w:rPr>
        <w:t>3軸加速度センサを使用する．</w:t>
      </w:r>
      <w:r w:rsidR="00B43ED5">
        <w:rPr>
          <w:szCs w:val="21"/>
        </w:rPr>
        <w:t xml:space="preserve"> </w:t>
      </w:r>
      <w:r w:rsidRPr="00996E45">
        <w:rPr>
          <w:rFonts w:hint="eastAsia"/>
          <w:szCs w:val="21"/>
        </w:rPr>
        <w:t>時間</w:t>
      </w:r>
      <m:oMath>
        <m:r>
          <m:rPr>
            <m:sty m:val="p"/>
          </m:rPr>
          <w:rPr>
            <w:rFonts w:ascii="Cambria Math" w:hAnsi="Cambria Math" w:hint="eastAsia"/>
            <w:szCs w:val="21"/>
          </w:rPr>
          <m:t>t</m:t>
        </m:r>
      </m:oMath>
      <w:r w:rsidRPr="00996E45">
        <w:rPr>
          <w:rFonts w:hint="eastAsia"/>
          <w:szCs w:val="21"/>
        </w:rPr>
        <w:t>における軸</w:t>
      </w:r>
      <m:oMath>
        <m:r>
          <m:rPr>
            <m:sty m:val="p"/>
          </m:rPr>
          <w:rPr>
            <w:rFonts w:ascii="Cambria Math" w:hAnsi="Cambria Math" w:hint="eastAsia"/>
            <w:szCs w:val="21"/>
          </w:rPr>
          <m:t>r</m:t>
        </m:r>
      </m:oMath>
      <w:r w:rsidRPr="00996E45">
        <w:rPr>
          <w:rFonts w:hint="eastAsia"/>
          <w:szCs w:val="21"/>
        </w:rPr>
        <w:t>の加速度を</w:t>
      </w:r>
      <w:bookmarkStart w:id="1" w:name="_Hlk30574888"/>
      <m:oMath>
        <m:sSub>
          <m:sSubPr>
            <m:ctrlPr>
              <w:rPr>
                <w:rFonts w:ascii="Cambria Math" w:hAnsi="Cambria Math"/>
                <w:i/>
                <w:szCs w:val="21"/>
              </w:rPr>
            </m:ctrlPr>
          </m:sSubPr>
          <m:e>
            <m:r>
              <w:rPr>
                <w:rFonts w:ascii="Cambria Math" w:hAnsi="Cambria Math"/>
                <w:szCs w:val="21"/>
              </w:rPr>
              <m:t>α</m:t>
            </m:r>
            <m:ctrlPr>
              <w:rPr>
                <w:rFonts w:ascii="Cambria Math" w:hAnsi="Cambria Math"/>
                <w:szCs w:val="21"/>
              </w:rPr>
            </m:ctrlPr>
          </m:e>
          <m:sub>
            <m:r>
              <w:rPr>
                <w:rFonts w:ascii="Cambria Math" w:hAnsi="Cambria Math"/>
                <w:szCs w:val="21"/>
              </w:rPr>
              <m:t>r</m:t>
            </m:r>
            <m:ctrlPr>
              <w:rPr>
                <w:rFonts w:ascii="Cambria Math" w:hAnsi="Cambria Math"/>
                <w:szCs w:val="21"/>
              </w:rPr>
            </m:ctrlPr>
          </m:sub>
        </m:sSub>
        <m:r>
          <w:rPr>
            <w:rFonts w:ascii="Cambria Math" w:hAnsi="Cambria Math"/>
            <w:szCs w:val="21"/>
          </w:rPr>
          <m:t>(t)</m:t>
        </m:r>
      </m:oMath>
      <w:bookmarkEnd w:id="1"/>
      <w:r w:rsidRPr="00996E45">
        <w:rPr>
          <w:rFonts w:hint="eastAsia"/>
          <w:szCs w:val="21"/>
        </w:rPr>
        <w:t>とする．</w:t>
      </w:r>
      <w:r w:rsidR="00B43ED5">
        <w:rPr>
          <w:szCs w:val="21"/>
        </w:rPr>
        <w:t xml:space="preserve"> </w:t>
      </w:r>
      <w:r w:rsidRPr="00996E45">
        <w:rPr>
          <w:rFonts w:hint="eastAsia"/>
          <w:szCs w:val="21"/>
        </w:rPr>
        <w:t>各部位の動きは複雑であり，一定方向の動きではない．</w:t>
      </w:r>
      <w:r w:rsidR="00B43ED5">
        <w:rPr>
          <w:szCs w:val="21"/>
        </w:rPr>
        <w:t xml:space="preserve"> </w:t>
      </w:r>
      <w:r w:rsidRPr="00996E45">
        <w:rPr>
          <w:rFonts w:hint="eastAsia"/>
          <w:szCs w:val="21"/>
        </w:rPr>
        <w:t>そのため，各軸のユークリッドノルム</w:t>
      </w:r>
      <w:bookmarkStart w:id="2" w:name="_Hlk30574930"/>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α</m:t>
            </m:r>
            <m:ctrlPr>
              <w:rPr>
                <w:rFonts w:ascii="Cambria Math" w:hAnsi="Cambria Math"/>
                <w:szCs w:val="21"/>
              </w:rPr>
            </m:ctrlPr>
          </m:e>
          <m:sub>
            <m:r>
              <w:rPr>
                <w:rFonts w:ascii="Cambria Math" w:hAnsi="Cambria Math"/>
                <w:szCs w:val="21"/>
              </w:rPr>
              <m:t>r</m:t>
            </m:r>
            <m:ctrlPr>
              <w:rPr>
                <w:rFonts w:ascii="Cambria Math" w:hAnsi="Cambria Math"/>
                <w:szCs w:val="21"/>
              </w:rPr>
            </m:ctrlPr>
          </m:sub>
        </m:sSub>
        <m:d>
          <m:dPr>
            <m:ctrlPr>
              <w:rPr>
                <w:rFonts w:ascii="Cambria Math" w:hAnsi="Cambria Math"/>
                <w:i/>
                <w:szCs w:val="21"/>
              </w:rPr>
            </m:ctrlPr>
          </m:dPr>
          <m:e>
            <m:r>
              <w:rPr>
                <w:rFonts w:ascii="Cambria Math" w:hAnsi="Cambria Math"/>
                <w:szCs w:val="21"/>
              </w:rPr>
              <m:t>t</m:t>
            </m:r>
          </m:e>
        </m:d>
        <m:sSub>
          <m:sSubPr>
            <m:ctrlPr>
              <w:rPr>
                <w:rFonts w:ascii="Cambria Math" w:hAnsi="Cambria Math"/>
                <w:i/>
                <w:szCs w:val="21"/>
              </w:rPr>
            </m:ctrlPr>
          </m:sSubPr>
          <m:e>
            <m:r>
              <w:rPr>
                <w:rFonts w:ascii="Cambria Math" w:hAnsi="Cambria Math"/>
                <w:szCs w:val="21"/>
              </w:rPr>
              <m:t>∥</m:t>
            </m:r>
          </m:e>
          <m:sub>
            <m:r>
              <w:rPr>
                <w:rFonts w:ascii="Cambria Math" w:hAnsi="Cambria Math"/>
                <w:szCs w:val="21"/>
              </w:rPr>
              <m:t>2</m:t>
            </m:r>
          </m:sub>
        </m:sSub>
        <w:bookmarkEnd w:id="2"/>
        <m:r>
          <w:rPr>
            <w:rFonts w:ascii="Cambria Math" w:hAnsi="Cambria Math"/>
            <w:szCs w:val="21"/>
          </w:rPr>
          <m:t xml:space="preserve"> </m:t>
        </m:r>
      </m:oMath>
      <w:r w:rsidRPr="00996E45">
        <w:rPr>
          <w:rFonts w:hint="eastAsia"/>
          <w:szCs w:val="21"/>
        </w:rPr>
        <w:t>と3軸のユークリッドノルム</w:t>
      </w:r>
      <w:bookmarkStart w:id="3" w:name="_Hlk30574954"/>
      <m:oMath>
        <m:r>
          <m:rPr>
            <m:sty m:val="p"/>
          </m:rPr>
          <w:rPr>
            <w:rFonts w:ascii="Cambria Math" w:hAnsi="Cambria Math"/>
            <w:szCs w:val="21"/>
          </w:rPr>
          <m:t>∥</m:t>
        </m:r>
        <m:r>
          <m:rPr>
            <m:sty m:val="bi"/>
          </m:rPr>
          <w:rPr>
            <w:rFonts w:ascii="Cambria Math" w:hAnsi="Cambria Math"/>
            <w:szCs w:val="21"/>
          </w:rPr>
          <m:t>α</m:t>
        </m:r>
        <m:d>
          <m:dPr>
            <m:ctrlPr>
              <w:rPr>
                <w:rFonts w:ascii="Cambria Math" w:hAnsi="Cambria Math"/>
                <w:i/>
                <w:szCs w:val="21"/>
              </w:rPr>
            </m:ctrlPr>
          </m:dPr>
          <m:e>
            <m:r>
              <w:rPr>
                <w:rFonts w:ascii="Cambria Math" w:hAnsi="Cambria Math"/>
                <w:szCs w:val="21"/>
              </w:rPr>
              <m:t>t</m:t>
            </m:r>
          </m:e>
        </m:d>
        <m:sSub>
          <m:sSubPr>
            <m:ctrlPr>
              <w:rPr>
                <w:rFonts w:ascii="Cambria Math" w:hAnsi="Cambria Math"/>
                <w:i/>
                <w:szCs w:val="21"/>
              </w:rPr>
            </m:ctrlPr>
          </m:sSubPr>
          <m:e>
            <m:r>
              <w:rPr>
                <w:rFonts w:ascii="Cambria Math" w:hAnsi="Cambria Math"/>
                <w:szCs w:val="21"/>
              </w:rPr>
              <m:t>∥</m:t>
            </m:r>
          </m:e>
          <m:sub>
            <m:r>
              <w:rPr>
                <w:rFonts w:ascii="Cambria Math" w:hAnsi="Cambria Math"/>
                <w:szCs w:val="21"/>
              </w:rPr>
              <m:t>2</m:t>
            </m:r>
          </m:sub>
        </m:sSub>
      </m:oMath>
      <w:bookmarkEnd w:id="3"/>
      <w:r w:rsidRPr="00996E45">
        <w:rPr>
          <w:rFonts w:hint="eastAsia"/>
          <w:szCs w:val="21"/>
        </w:rPr>
        <w:t>を式 によって求める．</w:t>
      </w:r>
      <w:r w:rsidR="00B43ED5">
        <w:rPr>
          <w:szCs w:val="21"/>
        </w:rPr>
        <w:t xml:space="preserve"> </w:t>
      </w:r>
      <w:bookmarkStart w:id="4" w:name="_Hlk30575197"/>
    </w:p>
    <w:p w14:paraId="7BBD352F" w14:textId="77777777" w:rsidR="001F4D9A" w:rsidRDefault="001F4D9A" w:rsidP="007025DB">
      <w:pPr>
        <w:rPr>
          <w:szCs w:val="21"/>
        </w:rPr>
      </w:pPr>
    </w:p>
    <w:p w14:paraId="4B5B2C70" w14:textId="77777777" w:rsidR="001F4D9A" w:rsidRDefault="00996E45" w:rsidP="007025DB">
      <w:pPr>
        <w:rPr>
          <w:szCs w:val="21"/>
        </w:rPr>
      </w:pP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α</m:t>
            </m:r>
            <m:ctrlPr>
              <w:rPr>
                <w:rFonts w:ascii="Cambria Math" w:hAnsi="Cambria Math"/>
                <w:szCs w:val="21"/>
              </w:rPr>
            </m:ctrlPr>
          </m:e>
          <m:sub>
            <m:r>
              <w:rPr>
                <w:rFonts w:ascii="Cambria Math" w:hAnsi="Cambria Math"/>
                <w:szCs w:val="21"/>
              </w:rPr>
              <m:t>r</m:t>
            </m:r>
            <m:ctrlPr>
              <w:rPr>
                <w:rFonts w:ascii="Cambria Math" w:hAnsi="Cambria Math"/>
                <w:szCs w:val="21"/>
              </w:rPr>
            </m:ctrlPr>
          </m:sub>
        </m:sSub>
        <m:d>
          <m:dPr>
            <m:ctrlPr>
              <w:rPr>
                <w:rFonts w:ascii="Cambria Math" w:hAnsi="Cambria Math"/>
                <w:i/>
                <w:szCs w:val="21"/>
              </w:rPr>
            </m:ctrlPr>
          </m:dPr>
          <m:e>
            <m:r>
              <w:rPr>
                <w:rFonts w:ascii="Cambria Math" w:hAnsi="Cambria Math"/>
                <w:szCs w:val="21"/>
              </w:rPr>
              <m:t>t</m:t>
            </m:r>
          </m:e>
        </m:d>
        <m:sSub>
          <m:sSubPr>
            <m:ctrlPr>
              <w:rPr>
                <w:rFonts w:ascii="Cambria Math" w:hAnsi="Cambria Math"/>
                <w:i/>
                <w:szCs w:val="21"/>
              </w:rPr>
            </m:ctrlPr>
          </m:sSubPr>
          <m:e>
            <m:r>
              <w:rPr>
                <w:rFonts w:ascii="Cambria Math" w:hAnsi="Cambria Math"/>
                <w:szCs w:val="21"/>
              </w:rPr>
              <m:t>∥</m:t>
            </m:r>
          </m:e>
          <m:sub>
            <m:r>
              <w:rPr>
                <w:rFonts w:ascii="Cambria Math" w:hAnsi="Cambria Math"/>
                <w:szCs w:val="21"/>
              </w:rPr>
              <m:t>2</m:t>
            </m:r>
          </m:sub>
        </m:sSub>
        <m:r>
          <w:rPr>
            <w:rFonts w:ascii="Cambria Math" w:hAnsi="Cambria Math"/>
            <w:szCs w:val="21"/>
          </w:rPr>
          <m:t>=</m:t>
        </m:r>
        <m:rad>
          <m:radPr>
            <m:degHide m:val="1"/>
            <m:ctrlPr>
              <w:rPr>
                <w:rFonts w:ascii="Cambria Math" w:hAnsi="Cambria Math"/>
                <w:i/>
                <w:szCs w:val="21"/>
              </w:rPr>
            </m:ctrlPr>
          </m:radPr>
          <m:deg/>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r</m:t>
                    </m:r>
                  </m:sub>
                </m:sSub>
                <m:d>
                  <m:dPr>
                    <m:ctrlPr>
                      <w:rPr>
                        <w:rFonts w:ascii="Cambria Math" w:hAnsi="Cambria Math"/>
                        <w:i/>
                        <w:szCs w:val="21"/>
                      </w:rPr>
                    </m:ctrlPr>
                  </m:dPr>
                  <m:e>
                    <m:r>
                      <w:rPr>
                        <w:rFonts w:ascii="Cambria Math" w:hAnsi="Cambria Math"/>
                        <w:szCs w:val="21"/>
                      </w:rPr>
                      <m:t>t</m:t>
                    </m:r>
                  </m:e>
                </m:d>
              </m:e>
              <m:sup>
                <m:r>
                  <w:rPr>
                    <w:rFonts w:ascii="Cambria Math" w:hAnsi="Cambria Math"/>
                    <w:szCs w:val="21"/>
                  </w:rPr>
                  <m:t>2</m:t>
                </m:r>
              </m:sup>
            </m:sSup>
          </m:e>
        </m:rad>
        <m:r>
          <m:rPr>
            <m:sty m:val="p"/>
          </m:rPr>
          <w:rPr>
            <w:rFonts w:ascii="Cambria Math" w:hAnsi="Cambria Math"/>
            <w:szCs w:val="21"/>
          </w:rPr>
          <m:t xml:space="preserve"> ∥</m:t>
        </m:r>
        <m:r>
          <m:rPr>
            <m:sty m:val="bi"/>
          </m:rPr>
          <w:rPr>
            <w:rFonts w:ascii="Cambria Math" w:hAnsi="Cambria Math"/>
            <w:szCs w:val="21"/>
          </w:rPr>
          <m:t>α</m:t>
        </m:r>
        <m:d>
          <m:dPr>
            <m:ctrlPr>
              <w:rPr>
                <w:rFonts w:ascii="Cambria Math" w:hAnsi="Cambria Math"/>
                <w:i/>
                <w:szCs w:val="21"/>
              </w:rPr>
            </m:ctrlPr>
          </m:dPr>
          <m:e>
            <m:r>
              <w:rPr>
                <w:rFonts w:ascii="Cambria Math" w:hAnsi="Cambria Math"/>
                <w:szCs w:val="21"/>
              </w:rPr>
              <m:t>t</m:t>
            </m:r>
          </m:e>
        </m:d>
        <m:sSub>
          <m:sSubPr>
            <m:ctrlPr>
              <w:rPr>
                <w:rFonts w:ascii="Cambria Math" w:hAnsi="Cambria Math"/>
                <w:i/>
                <w:szCs w:val="21"/>
              </w:rPr>
            </m:ctrlPr>
          </m:sSubPr>
          <m:e>
            <m:r>
              <w:rPr>
                <w:rFonts w:ascii="Cambria Math" w:hAnsi="Cambria Math"/>
                <w:szCs w:val="21"/>
              </w:rPr>
              <m:t>∥</m:t>
            </m:r>
          </m:e>
          <m:sub>
            <m:r>
              <w:rPr>
                <w:rFonts w:ascii="Cambria Math" w:hAnsi="Cambria Math"/>
                <w:szCs w:val="21"/>
              </w:rPr>
              <m:t>2</m:t>
            </m:r>
          </m:sub>
        </m:sSub>
        <m:r>
          <w:rPr>
            <w:rFonts w:ascii="Cambria Math" w:hAnsi="Cambria Math"/>
            <w:szCs w:val="21"/>
          </w:rPr>
          <m:t>=</m:t>
        </m:r>
        <m:rad>
          <m:radPr>
            <m:degHide m:val="1"/>
            <m:ctrlPr>
              <w:rPr>
                <w:rFonts w:ascii="Cambria Math" w:hAnsi="Cambria Math"/>
                <w:szCs w:val="21"/>
              </w:rPr>
            </m:ctrlPr>
          </m:radPr>
          <m:deg/>
          <m:e>
            <m:nary>
              <m:naryPr>
                <m:chr m:val="∑"/>
                <m:limLoc m:val="undOvr"/>
                <m:ctrlPr>
                  <w:rPr>
                    <w:rFonts w:ascii="Cambria Math" w:hAnsi="Cambria Math"/>
                    <w:i/>
                    <w:szCs w:val="21"/>
                  </w:rPr>
                </m:ctrlPr>
              </m:naryPr>
              <m:sub>
                <m:r>
                  <w:rPr>
                    <w:rFonts w:ascii="Cambria Math" w:hAnsi="Cambria Math"/>
                    <w:szCs w:val="21"/>
                  </w:rPr>
                  <m:t>r=1</m:t>
                </m:r>
              </m:sub>
              <m:sup>
                <m:r>
                  <w:rPr>
                    <w:rFonts w:ascii="Cambria Math" w:hAnsi="Cambria Math"/>
                    <w:szCs w:val="21"/>
                  </w:rPr>
                  <m:t>3</m:t>
                </m:r>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r</m:t>
                        </m:r>
                      </m:sub>
                    </m:sSub>
                    <m:r>
                      <w:rPr>
                        <w:rFonts w:ascii="Cambria Math" w:hAnsi="Cambria Math"/>
                        <w:szCs w:val="21"/>
                      </w:rPr>
                      <m:t>(t)</m:t>
                    </m:r>
                  </m:e>
                  <m:sup>
                    <m:r>
                      <w:rPr>
                        <w:rFonts w:ascii="Cambria Math" w:hAnsi="Cambria Math"/>
                        <w:szCs w:val="21"/>
                      </w:rPr>
                      <m:t>2</m:t>
                    </m:r>
                  </m:sup>
                </m:sSup>
              </m:e>
            </m:nary>
          </m:e>
        </m:rad>
      </m:oMath>
      <w:r w:rsidR="00B43ED5">
        <w:rPr>
          <w:szCs w:val="21"/>
        </w:rPr>
        <w:t xml:space="preserve"> </w:t>
      </w:r>
      <w:bookmarkEnd w:id="4"/>
      <w:r w:rsidR="00B43ED5">
        <w:rPr>
          <w:szCs w:val="21"/>
        </w:rPr>
        <w:t xml:space="preserve"> </w:t>
      </w:r>
    </w:p>
    <w:p w14:paraId="2BF670B4" w14:textId="77777777" w:rsidR="001F4D9A" w:rsidRDefault="001F4D9A" w:rsidP="007025DB">
      <w:pPr>
        <w:rPr>
          <w:szCs w:val="21"/>
        </w:rPr>
      </w:pPr>
    </w:p>
    <w:p w14:paraId="0700F5C5" w14:textId="77777777" w:rsidR="001F4D9A" w:rsidRDefault="00996E45" w:rsidP="007025DB">
      <w:pPr>
        <w:rPr>
          <w:szCs w:val="21"/>
        </w:rPr>
      </w:pPr>
      <w:r w:rsidRPr="00996E45">
        <w:rPr>
          <w:rFonts w:hint="eastAsia"/>
          <w:szCs w:val="21"/>
        </w:rPr>
        <w:t>このノルムの算出式により，グループ学習時の動作の特徴をあらわす時系列データを求める．</w:t>
      </w:r>
      <w:r w:rsidR="00B43ED5">
        <w:rPr>
          <w:szCs w:val="21"/>
        </w:rPr>
        <w:t xml:space="preserve"> </w:t>
      </w:r>
      <w:r w:rsidRPr="00996E45">
        <w:rPr>
          <w:rFonts w:hint="eastAsia"/>
          <w:szCs w:val="21"/>
        </w:rPr>
        <w:t>1部位に対して，3軸それぞれの方向の加速度，さらに，それらからできるベクトルの4種類の時系列データが得られるため，3部位では計12種類の変数が得られる．</w:t>
      </w:r>
      <w:r w:rsidR="00B43ED5">
        <w:rPr>
          <w:szCs w:val="21"/>
        </w:rPr>
        <w:t xml:space="preserve"> </w:t>
      </w:r>
      <w:r w:rsidRPr="00996E45">
        <w:rPr>
          <w:rFonts w:hint="eastAsia"/>
          <w:szCs w:val="21"/>
        </w:rPr>
        <w:t>これらの時系列データを動作特徴とする．</w:t>
      </w:r>
      <w:r w:rsidR="00B43ED5">
        <w:rPr>
          <w:szCs w:val="21"/>
        </w:rPr>
        <w:t xml:space="preserve">  </w:t>
      </w:r>
    </w:p>
    <w:p w14:paraId="65893190" w14:textId="1C72F7E5" w:rsidR="001F4D9A" w:rsidRDefault="00996E45" w:rsidP="007025DB">
      <w:pPr>
        <w:rPr>
          <w:szCs w:val="21"/>
        </w:rPr>
      </w:pPr>
      <w:r w:rsidRPr="00996E45">
        <w:rPr>
          <w:rFonts w:hint="eastAsia"/>
          <w:szCs w:val="21"/>
        </w:rPr>
        <w:t>感情の変化の取得には生体データのひとつである心拍変動を用いる．</w:t>
      </w:r>
      <w:r w:rsidR="00B43ED5">
        <w:rPr>
          <w:szCs w:val="21"/>
        </w:rPr>
        <w:t xml:space="preserve"> </w:t>
      </w:r>
      <w:r w:rsidRPr="00996E45">
        <w:rPr>
          <w:rFonts w:hint="eastAsia"/>
          <w:szCs w:val="21"/>
        </w:rPr>
        <w:t>心拍変動は，人の自律神経の働きに応じて変動するため，個人の感情の変化を表していると考えられている．</w:t>
      </w:r>
      <w:r w:rsidR="00B43ED5">
        <w:rPr>
          <w:szCs w:val="21"/>
        </w:rPr>
        <w:t xml:space="preserve"> </w:t>
      </w:r>
      <w:r w:rsidRPr="00996E45">
        <w:rPr>
          <w:rFonts w:hint="eastAsia"/>
          <w:szCs w:val="21"/>
        </w:rPr>
        <w:t>話し合いの活性化により，感情の高ぶりといった感情が喚起されると考えられる．</w:t>
      </w:r>
      <w:r w:rsidR="00B43ED5">
        <w:rPr>
          <w:szCs w:val="21"/>
        </w:rPr>
        <w:t xml:space="preserve"> </w:t>
      </w:r>
      <w:r w:rsidRPr="00996E45">
        <w:rPr>
          <w:rFonts w:hint="eastAsia"/>
          <w:szCs w:val="21"/>
        </w:rPr>
        <w:t>また，他のメンバとの共感による感情の喚起が考えられる．</w:t>
      </w:r>
      <w:r w:rsidR="00B43ED5">
        <w:rPr>
          <w:szCs w:val="21"/>
        </w:rPr>
        <w:t xml:space="preserve"> </w:t>
      </w:r>
      <w:r w:rsidRPr="00996E45">
        <w:rPr>
          <w:rFonts w:hint="eastAsia"/>
          <w:szCs w:val="21"/>
        </w:rPr>
        <w:t>心拍変動の取得には心拍センサを使用する．</w:t>
      </w:r>
      <w:r w:rsidR="00B43ED5">
        <w:rPr>
          <w:szCs w:val="21"/>
        </w:rPr>
        <w:t xml:space="preserve"> </w:t>
      </w:r>
      <w:r w:rsidRPr="00996E45">
        <w:rPr>
          <w:rFonts w:hint="eastAsia"/>
          <w:szCs w:val="21"/>
        </w:rPr>
        <w:t>センサから取得される心拍数（</w:t>
      </w:r>
      <w:r w:rsidRPr="00996E45">
        <w:rPr>
          <w:szCs w:val="21"/>
        </w:rPr>
        <w:t>HR）と心拍変動の指標となるR-R間隔（RRI）は，</w:t>
      </w:r>
      <w:r w:rsidRPr="00996E45">
        <w:rPr>
          <w:rFonts w:hint="eastAsia"/>
          <w:szCs w:val="21"/>
        </w:rPr>
        <w:t>自律神経系を形成している交感神経系と副交感神経系の働きの変動に応じて変化する．</w:t>
      </w:r>
      <w:r w:rsidRPr="00996E45">
        <w:rPr>
          <w:szCs w:val="21"/>
        </w:rPr>
        <w:t xml:space="preserve"> </w:t>
      </w:r>
      <w:r w:rsidR="00B43ED5">
        <w:rPr>
          <w:szCs w:val="21"/>
        </w:rPr>
        <w:t xml:space="preserve"> </w:t>
      </w:r>
      <w:r w:rsidRPr="00996E45">
        <w:rPr>
          <w:rFonts w:hint="eastAsia"/>
          <w:szCs w:val="21"/>
        </w:rPr>
        <w:t>さらに，</w:t>
      </w:r>
      <w:r w:rsidRPr="00996E45">
        <w:rPr>
          <w:szCs w:val="21"/>
        </w:rPr>
        <w:t>R-R間隔を周波数解析することにより</w:t>
      </w:r>
      <w:r w:rsidRPr="00996E45">
        <w:rPr>
          <w:rFonts w:hint="eastAsia"/>
          <w:szCs w:val="21"/>
        </w:rPr>
        <w:t>，</w:t>
      </w:r>
      <w:r w:rsidRPr="00996E45">
        <w:rPr>
          <w:szCs w:val="21"/>
        </w:rPr>
        <w:t>0.15 ~0.40Hz</w:t>
      </w:r>
      <w:r w:rsidRPr="00996E45">
        <w:rPr>
          <w:rFonts w:hint="eastAsia"/>
          <w:szCs w:val="21"/>
        </w:rPr>
        <w:t>の</w:t>
      </w:r>
      <w:r w:rsidRPr="00996E45">
        <w:rPr>
          <w:szCs w:val="21"/>
        </w:rPr>
        <w:t>高周波帯域であるHF(High frequency</w:t>
      </w:r>
      <w:r w:rsidRPr="00996E45">
        <w:rPr>
          <w:rFonts w:hint="eastAsia"/>
          <w:szCs w:val="21"/>
        </w:rPr>
        <w:t>)</w:t>
      </w:r>
      <w:r w:rsidRPr="00996E45">
        <w:rPr>
          <w:szCs w:val="21"/>
        </w:rPr>
        <w:t>と</w:t>
      </w:r>
      <w:r w:rsidRPr="00996E45">
        <w:rPr>
          <w:rFonts w:hint="eastAsia"/>
          <w:szCs w:val="21"/>
        </w:rPr>
        <w:t>，</w:t>
      </w:r>
      <w:r w:rsidRPr="00996E45">
        <w:rPr>
          <w:szCs w:val="21"/>
        </w:rPr>
        <w:t xml:space="preserve">低周波帯域である0.04~0.15Hz </w:t>
      </w:r>
      <w:r w:rsidRPr="00996E45">
        <w:rPr>
          <w:rFonts w:hint="eastAsia"/>
          <w:szCs w:val="21"/>
        </w:rPr>
        <w:t>の</w:t>
      </w:r>
      <w:r w:rsidRPr="00996E45">
        <w:rPr>
          <w:szCs w:val="21"/>
        </w:rPr>
        <w:t>LF(Low frequency) が算出される．</w:t>
      </w:r>
      <w:r w:rsidR="00B43ED5">
        <w:rPr>
          <w:szCs w:val="21"/>
        </w:rPr>
        <w:t xml:space="preserve"> </w:t>
      </w:r>
      <w:r w:rsidRPr="00996E45">
        <w:rPr>
          <w:szCs w:val="21"/>
        </w:rPr>
        <w:t>HFは副交感神経の変動を反映している．</w:t>
      </w:r>
      <w:r w:rsidR="00B43ED5">
        <w:rPr>
          <w:szCs w:val="21"/>
        </w:rPr>
        <w:t xml:space="preserve"> </w:t>
      </w:r>
      <w:r w:rsidRPr="00996E45">
        <w:rPr>
          <w:szCs w:val="21"/>
        </w:rPr>
        <w:t>LF は交感神経と副交感神経の変動を反映している．</w:t>
      </w:r>
      <w:r w:rsidR="00B43ED5">
        <w:rPr>
          <w:szCs w:val="21"/>
        </w:rPr>
        <w:t xml:space="preserve"> </w:t>
      </w:r>
      <w:r w:rsidRPr="00996E45">
        <w:rPr>
          <w:rFonts w:hint="eastAsia"/>
          <w:szCs w:val="21"/>
        </w:rPr>
        <w:t>そのため，交感神経の変動は</w:t>
      </w:r>
      <w:r w:rsidRPr="00996E45">
        <w:rPr>
          <w:szCs w:val="21"/>
        </w:rPr>
        <w:t>LF/HF</w:t>
      </w:r>
      <w:r w:rsidRPr="00996E45">
        <w:rPr>
          <w:rFonts w:hint="eastAsia"/>
          <w:szCs w:val="21"/>
        </w:rPr>
        <w:t>が用いられている</w:t>
      </w:r>
      <w:r w:rsidRPr="00996E45">
        <w:rPr>
          <w:szCs w:val="21"/>
        </w:rPr>
        <w:t>．</w:t>
      </w:r>
      <w:r w:rsidR="00B43ED5">
        <w:rPr>
          <w:szCs w:val="21"/>
        </w:rPr>
        <w:t xml:space="preserve"> </w:t>
      </w:r>
      <w:r w:rsidRPr="00996E45">
        <w:rPr>
          <w:rFonts w:hint="eastAsia"/>
          <w:szCs w:val="21"/>
        </w:rPr>
        <w:t>本手法では，</w:t>
      </w:r>
      <w:r w:rsidRPr="00996E45">
        <w:rPr>
          <w:szCs w:val="21"/>
        </w:rPr>
        <w:t>HR，RRI，HF，LF/HFの4つ</w:t>
      </w:r>
      <w:r w:rsidRPr="00996E45">
        <w:rPr>
          <w:rFonts w:hint="eastAsia"/>
          <w:szCs w:val="21"/>
        </w:rPr>
        <w:t>の時系列データを</w:t>
      </w:r>
      <w:r w:rsidRPr="00996E45">
        <w:rPr>
          <w:szCs w:val="21"/>
        </w:rPr>
        <w:t>感情</w:t>
      </w:r>
      <w:r w:rsidRPr="00996E45">
        <w:rPr>
          <w:rFonts w:hint="eastAsia"/>
          <w:szCs w:val="21"/>
        </w:rPr>
        <w:t>特徴</w:t>
      </w:r>
      <w:r w:rsidRPr="00996E45">
        <w:rPr>
          <w:szCs w:val="21"/>
        </w:rPr>
        <w:t>とする．</w:t>
      </w:r>
      <w:r w:rsidR="00B43ED5">
        <w:rPr>
          <w:szCs w:val="21"/>
        </w:rPr>
        <w:t xml:space="preserve">  </w:t>
      </w:r>
    </w:p>
    <w:p w14:paraId="269E9862" w14:textId="77777777" w:rsidR="001F4D9A" w:rsidRDefault="001F4D9A" w:rsidP="007025DB">
      <w:pPr>
        <w:rPr>
          <w:szCs w:val="21"/>
        </w:rPr>
      </w:pPr>
    </w:p>
    <w:p w14:paraId="55977E41" w14:textId="77777777" w:rsidR="001F4D9A" w:rsidRDefault="00996E45" w:rsidP="007025DB">
      <w:pPr>
        <w:rPr>
          <w:szCs w:val="21"/>
        </w:rPr>
      </w:pPr>
      <w:r w:rsidRPr="007025DB">
        <w:rPr>
          <w:rFonts w:hint="eastAsia"/>
          <w:b/>
          <w:szCs w:val="21"/>
        </w:rPr>
        <w:t>3</w:t>
      </w:r>
      <w:r w:rsidRPr="007025DB">
        <w:rPr>
          <w:b/>
          <w:szCs w:val="21"/>
        </w:rPr>
        <w:t xml:space="preserve">.3 </w:t>
      </w:r>
      <w:r w:rsidRPr="007025DB">
        <w:rPr>
          <w:rFonts w:hint="eastAsia"/>
          <w:b/>
          <w:szCs w:val="21"/>
        </w:rPr>
        <w:t>特異スペクトル変換による変化点抽出</w:t>
      </w:r>
      <w:r w:rsidR="00B43ED5">
        <w:rPr>
          <w:b/>
          <w:szCs w:val="21"/>
        </w:rPr>
        <w:t xml:space="preserve"> </w:t>
      </w:r>
      <w:r w:rsidR="00B43ED5">
        <w:rPr>
          <w:szCs w:val="21"/>
        </w:rPr>
        <w:t xml:space="preserve"> </w:t>
      </w:r>
    </w:p>
    <w:p w14:paraId="5E1BF5A0" w14:textId="71AAE5D2" w:rsidR="001F4D9A" w:rsidRDefault="00996E45" w:rsidP="007025DB">
      <w:r w:rsidRPr="00996E45">
        <w:rPr>
          <w:rFonts w:hint="eastAsia"/>
        </w:rPr>
        <w:t>各学生の動作特徴と感情特徴の変化点を抽出するため，特異スペクトル変換(</w:t>
      </w:r>
      <w:r w:rsidRPr="00996E45">
        <w:t>Singular Spectrum Transformation, SST)</w:t>
      </w:r>
      <w:r w:rsidRPr="00996E45">
        <w:rPr>
          <w:rFonts w:hint="eastAsia"/>
        </w:rPr>
        <w:t>を適用する．</w:t>
      </w:r>
      <w:r w:rsidR="00B43ED5">
        <w:t xml:space="preserve"> </w:t>
      </w:r>
      <w:r w:rsidRPr="00996E45">
        <w:rPr>
          <w:rFonts w:hint="eastAsia"/>
        </w:rPr>
        <w:t>特異スペクトル変換は，</w:t>
      </w:r>
      <w:r w:rsidRPr="00996E45">
        <w:t>1</w:t>
      </w:r>
      <w:r w:rsidRPr="00996E45">
        <w:rPr>
          <w:rFonts w:hint="eastAsia"/>
        </w:rPr>
        <w:t>次元の時系列データに対して時刻</w:t>
      </w:r>
      <m:oMath>
        <m:r>
          <m:rPr>
            <m:sty m:val="p"/>
          </m:rPr>
          <w:rPr>
            <w:rFonts w:ascii="Cambria Math" w:hAnsi="Cambria Math" w:hint="eastAsia"/>
          </w:rPr>
          <m:t>t</m:t>
        </m:r>
      </m:oMath>
      <w:r w:rsidRPr="00996E45">
        <w:rPr>
          <w:rFonts w:hint="eastAsia"/>
        </w:rPr>
        <w:t>における過去の特徴と現在の特徴の違いを変化度として算出する手法である[</w:t>
      </w:r>
      <w:r w:rsidRPr="00996E45">
        <w:t xml:space="preserve"> ]</w:t>
      </w:r>
      <w:r w:rsidRPr="00996E45">
        <w:rPr>
          <w:rFonts w:hint="eastAsia"/>
        </w:rPr>
        <w:t>．</w:t>
      </w:r>
      <w:r w:rsidR="00B43ED5">
        <w:t xml:space="preserve"> </w:t>
      </w:r>
      <w:r w:rsidRPr="00996E45">
        <w:rPr>
          <w:rFonts w:hint="eastAsia"/>
        </w:rPr>
        <w:t>特異スペクトル変換の概要を図2に示す．</w:t>
      </w:r>
    </w:p>
    <w:p w14:paraId="443F9C4E" w14:textId="77777777" w:rsidR="001F4D9A" w:rsidRDefault="001F4D9A" w:rsidP="007025DB"/>
    <w:p w14:paraId="068EB9EC" w14:textId="77777777" w:rsidR="001F4D9A" w:rsidRDefault="00B43ED5" w:rsidP="007025DB">
      <w:pPr>
        <w:rPr>
          <w:szCs w:val="21"/>
        </w:rPr>
      </w:pPr>
      <w:r>
        <w:rPr>
          <w:szCs w:val="21"/>
        </w:rPr>
        <w:lastRenderedPageBreak/>
        <w:t xml:space="preserve">  </w:t>
      </w:r>
      <w:r w:rsidR="00996E45" w:rsidRPr="00996E45">
        <w:rPr>
          <w:noProof/>
        </w:rPr>
        <w:drawing>
          <wp:inline distT="0" distB="0" distL="0" distR="0" wp14:anchorId="1D7168AC" wp14:editId="22C9415D">
            <wp:extent cx="3562350" cy="2207951"/>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94" cy="2231345"/>
                    </a:xfrm>
                    <a:prstGeom prst="rect">
                      <a:avLst/>
                    </a:prstGeom>
                    <a:noFill/>
                    <a:ln>
                      <a:noFill/>
                    </a:ln>
                  </pic:spPr>
                </pic:pic>
              </a:graphicData>
            </a:graphic>
          </wp:inline>
        </w:drawing>
      </w:r>
      <w:r>
        <w:rPr>
          <w:szCs w:val="21"/>
        </w:rPr>
        <w:t xml:space="preserve">  </w:t>
      </w:r>
    </w:p>
    <w:p w14:paraId="28F79FD4" w14:textId="77777777" w:rsidR="001F4D9A" w:rsidRDefault="001F4D9A" w:rsidP="007025DB">
      <w:pPr>
        <w:rPr>
          <w:szCs w:val="21"/>
        </w:rPr>
      </w:pPr>
    </w:p>
    <w:p w14:paraId="30591D46" w14:textId="77777777" w:rsidR="001F4D9A" w:rsidRDefault="00996E45" w:rsidP="007025DB">
      <w:r w:rsidRPr="00996E45">
        <w:rPr>
          <w:rFonts w:hint="eastAsia"/>
        </w:rPr>
        <w:t>学生</w:t>
      </w:r>
      <m:oMath>
        <m:r>
          <w:rPr>
            <w:rFonts w:ascii="Cambria Math" w:hAnsi="Cambria Math" w:hint="eastAsia"/>
          </w:rPr>
          <m:t>i</m:t>
        </m:r>
      </m:oMath>
      <w:r w:rsidRPr="00996E45">
        <w:rPr>
          <w:rFonts w:hint="eastAsia"/>
        </w:rPr>
        <w:t>の16種類の動作特徴と感情特徴のうち，ひとつの変数</w:t>
      </w:r>
      <m:oMath>
        <m:r>
          <w:rPr>
            <w:rFonts w:ascii="Cambria Math" w:hAnsi="Cambria Math" w:hint="eastAsia"/>
          </w:rPr>
          <m:t>q</m:t>
        </m:r>
      </m:oMath>
      <w:r w:rsidRPr="00996E45">
        <w:rPr>
          <w:rFonts w:hint="eastAsia"/>
        </w:rPr>
        <w:t>の時系列データを</w:t>
      </w:r>
      <w:bookmarkStart w:id="5" w:name="_Hlk30582037"/>
      <m:oMath>
        <m:sSub>
          <m:sSubPr>
            <m:ctrlPr>
              <w:rPr>
                <w:rFonts w:ascii="Cambria Math" w:hAnsi="Cambria Math"/>
              </w:rPr>
            </m:ctrlPr>
          </m:sSubPr>
          <m:e>
            <m:r>
              <w:rPr>
                <w:rFonts w:ascii="Cambria Math" w:hAnsi="Cambria Math"/>
              </w:rPr>
              <m:t>τ</m:t>
            </m:r>
          </m:e>
          <m:sub>
            <m:r>
              <w:rPr>
                <w:rFonts w:ascii="Cambria Math" w:hAnsi="Cambria Math"/>
              </w:rPr>
              <m:t>i,q</m:t>
            </m:r>
          </m:sub>
        </m:sSub>
      </m:oMath>
      <w:bookmarkEnd w:id="5"/>
      <w:r w:rsidRPr="00996E45">
        <w:rPr>
          <w:rFonts w:hint="eastAsia"/>
        </w:rPr>
        <w:t>とする．</w:t>
      </w:r>
      <w:r w:rsidR="00B43ED5">
        <w:rPr>
          <w:szCs w:val="21"/>
        </w:rPr>
        <w:t xml:space="preserve"> </w:t>
      </w:r>
      <w:r w:rsidRPr="00996E45">
        <w:rPr>
          <w:rFonts w:hint="eastAsia"/>
        </w:rPr>
        <w:t>はじめに，以下のようにして，</w:t>
      </w:r>
      <w:bookmarkStart w:id="6" w:name="_Hlk30582509"/>
      <m:oMath>
        <m:sSub>
          <m:sSubPr>
            <m:ctrlPr>
              <w:rPr>
                <w:rFonts w:ascii="Cambria Math" w:hAnsi="Cambria Math"/>
              </w:rPr>
            </m:ctrlPr>
          </m:sSubPr>
          <m:e>
            <m:r>
              <w:rPr>
                <w:rFonts w:ascii="Cambria Math" w:hAnsi="Cambria Math"/>
              </w:rPr>
              <m:t>τ</m:t>
            </m:r>
          </m:e>
          <m:sub>
            <m:r>
              <w:rPr>
                <w:rFonts w:ascii="Cambria Math" w:hAnsi="Cambria Math"/>
              </w:rPr>
              <m:t>i,q</m:t>
            </m:r>
          </m:sub>
        </m:sSub>
      </m:oMath>
      <w:bookmarkEnd w:id="6"/>
      <w:r w:rsidRPr="00996E45">
        <w:rPr>
          <w:rFonts w:hint="eastAsia"/>
        </w:rPr>
        <w:t>の時間</w:t>
      </w:r>
      <m:oMath>
        <m:r>
          <w:rPr>
            <w:rFonts w:ascii="Cambria Math" w:hAnsi="Cambria Math" w:hint="eastAsia"/>
          </w:rPr>
          <m:t>t</m:t>
        </m:r>
      </m:oMath>
      <w:r w:rsidRPr="00996E45">
        <w:rPr>
          <w:rFonts w:hint="eastAsia"/>
        </w:rPr>
        <w:t>における，履歴行列</w:t>
      </w:r>
      <w:bookmarkStart w:id="7" w:name="_Hlk29533659"/>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oMath>
      <w:bookmarkEnd w:id="7"/>
      <w:r w:rsidRPr="00996E45">
        <w:rPr>
          <w:rFonts w:hint="eastAsia"/>
        </w:rPr>
        <w:t>とテスト行列</w:t>
      </w:r>
      <w:bookmarkStart w:id="8" w:name="_Hlk30582478"/>
      <m:oMath>
        <m:sSub>
          <m:sSubPr>
            <m:ctrlPr>
              <w:rPr>
                <w:rFonts w:ascii="Cambria Math" w:hAnsi="Cambria Math"/>
              </w:rPr>
            </m:ctrlPr>
          </m:sSubPr>
          <m:e>
            <m:r>
              <m:rPr>
                <m:sty m:val="p"/>
              </m:rPr>
              <w:rPr>
                <w:rFonts w:ascii="Cambria Math" w:hAnsi="Cambria Math"/>
              </w:rPr>
              <m:t>G</m:t>
            </m:r>
          </m:e>
          <m:sub>
            <m:r>
              <w:rPr>
                <w:rFonts w:ascii="Cambria Math" w:hAnsi="Cambria Math"/>
              </w:rPr>
              <m:t>(t)</m:t>
            </m:r>
          </m:sub>
        </m:sSub>
      </m:oMath>
      <w:bookmarkEnd w:id="8"/>
      <w:r w:rsidRPr="00996E45">
        <w:rPr>
          <w:rFonts w:hint="eastAsia"/>
        </w:rPr>
        <w:t>を作成する．</w:t>
      </w:r>
      <w:r w:rsidR="00B43ED5">
        <w:rPr>
          <w:szCs w:val="21"/>
        </w:rPr>
        <w:t xml:space="preserve"> </w:t>
      </w:r>
      <w:bookmarkStart w:id="9" w:name="_Hlk30582979"/>
      <m:oMath>
        <m:sSub>
          <m:sSubPr>
            <m:ctrlPr>
              <w:rPr>
                <w:rFonts w:ascii="Cambria Math" w:hAnsi="Cambria Math"/>
              </w:rPr>
            </m:ctrlPr>
          </m:sSubPr>
          <m:e>
            <m:r>
              <w:rPr>
                <w:rFonts w:ascii="Cambria Math" w:hAnsi="Cambria Math"/>
              </w:rPr>
              <m:t>τ</m:t>
            </m:r>
          </m:e>
          <m:sub>
            <m:r>
              <w:rPr>
                <w:rFonts w:ascii="Cambria Math" w:hAnsi="Cambria Math"/>
              </w:rPr>
              <m:t>i,q</m:t>
            </m:r>
          </m:sub>
        </m:sSub>
      </m:oMath>
      <w:bookmarkEnd w:id="9"/>
      <w:r w:rsidRPr="00996E45">
        <w:rPr>
          <w:rFonts w:hint="eastAsia"/>
          <w:szCs w:val="21"/>
        </w:rPr>
        <w:t>の</w:t>
      </w:r>
      <m:oMath>
        <m:r>
          <w:rPr>
            <w:rFonts w:ascii="Cambria Math" w:hAnsi="Cambria Math"/>
            <w:szCs w:val="21"/>
          </w:rPr>
          <m:t>t-w</m:t>
        </m:r>
      </m:oMath>
      <w:r w:rsidRPr="00996E45">
        <w:rPr>
          <w:rFonts w:hint="eastAsia"/>
          <w:szCs w:val="21"/>
        </w:rPr>
        <w:t>から</w:t>
      </w:r>
      <m:oMath>
        <m:r>
          <w:rPr>
            <w:rFonts w:ascii="Cambria Math" w:hAnsi="Cambria Math" w:hint="eastAsia"/>
            <w:szCs w:val="21"/>
          </w:rPr>
          <m:t>t</m:t>
        </m:r>
        <m:r>
          <w:rPr>
            <w:rFonts w:ascii="Cambria Math" w:hAnsi="Cambria Math"/>
            <w:szCs w:val="21"/>
          </w:rPr>
          <m:t>-1</m:t>
        </m:r>
      </m:oMath>
      <w:r w:rsidRPr="00996E45">
        <w:rPr>
          <w:rFonts w:hint="eastAsia"/>
          <w:szCs w:val="21"/>
        </w:rPr>
        <w:t>までのデータを抽出し，長さ</w:t>
      </w:r>
      <m:oMath>
        <m:r>
          <w:rPr>
            <w:rFonts w:ascii="Cambria Math" w:hAnsi="Cambria Math" w:hint="eastAsia"/>
            <w:szCs w:val="21"/>
          </w:rPr>
          <m:t>w</m:t>
        </m:r>
      </m:oMath>
      <w:r w:rsidRPr="00996E45">
        <w:rPr>
          <w:rFonts w:hint="eastAsia"/>
          <w:szCs w:val="21"/>
        </w:rPr>
        <w:t>の列ベクトル</w:t>
      </w:r>
      <w:bookmarkStart w:id="10" w:name="_Hlk30583013"/>
      <m:oMath>
        <m:sSup>
          <m:sSupPr>
            <m:ctrlPr>
              <w:rPr>
                <w:rFonts w:ascii="Cambria Math" w:hAnsi="Cambria Math"/>
                <w:i/>
                <w:szCs w:val="21"/>
              </w:rPr>
            </m:ctrlPr>
          </m:sSupPr>
          <m:e>
            <m:r>
              <m:rPr>
                <m:sty m:val="bi"/>
              </m:rPr>
              <w:rPr>
                <w:rFonts w:ascii="Cambria Math" w:hAnsi="Cambria Math"/>
                <w:szCs w:val="21"/>
              </w:rPr>
              <m:t>x</m:t>
            </m:r>
          </m:e>
          <m:sup>
            <m:r>
              <w:rPr>
                <w:rFonts w:ascii="Cambria Math" w:hAnsi="Cambria Math"/>
                <w:szCs w:val="21"/>
              </w:rPr>
              <m:t>(t-w)</m:t>
            </m:r>
          </m:sup>
        </m:sSup>
      </m:oMath>
      <w:bookmarkEnd w:id="10"/>
      <w:r w:rsidRPr="00996E45">
        <w:rPr>
          <w:rFonts w:hint="eastAsia"/>
          <w:szCs w:val="21"/>
        </w:rPr>
        <w:t>を部分時系列とする．</w:t>
      </w:r>
      <w:r w:rsidR="00B43ED5">
        <w:rPr>
          <w:szCs w:val="21"/>
        </w:rPr>
        <w:t xml:space="preserve"> </w:t>
      </w:r>
      <w:r w:rsidRPr="00996E45">
        <w:rPr>
          <w:rFonts w:hint="eastAsia"/>
        </w:rPr>
        <w:t>履歴行列</w:t>
      </w:r>
      <w:bookmarkStart w:id="11" w:name="_Hlk30583158"/>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oMath>
      <w:bookmarkEnd w:id="11"/>
      <w:r w:rsidRPr="00996E45">
        <w:rPr>
          <w:rFonts w:hint="eastAsia"/>
        </w:rPr>
        <w:t>は，</w:t>
      </w:r>
      <m:oMath>
        <m:r>
          <m:rPr>
            <m:sty m:val="p"/>
          </m:rPr>
          <w:rPr>
            <w:rFonts w:ascii="Cambria Math" w:hAnsi="Cambria Math" w:hint="eastAsia"/>
          </w:rPr>
          <m:t>k</m:t>
        </m:r>
      </m:oMath>
      <w:r w:rsidRPr="00996E45">
        <w:rPr>
          <w:rFonts w:hint="eastAsia"/>
        </w:rPr>
        <w:t>本の部分時系列を用いて式　により作成する．</w:t>
      </w:r>
    </w:p>
    <w:p w14:paraId="4B165D2C" w14:textId="77777777" w:rsidR="001F4D9A" w:rsidRDefault="001F4D9A" w:rsidP="007025DB"/>
    <w:p w14:paraId="2E0104EA" w14:textId="77777777" w:rsidR="001F4D9A" w:rsidRDefault="00B43ED5" w:rsidP="007025DB">
      <w:r>
        <w:rPr>
          <w:szCs w:val="21"/>
        </w:rPr>
        <w:t xml:space="preserve"> </w:t>
      </w:r>
      <w:bookmarkStart w:id="12" w:name="_Hlk30583192"/>
      <m:oMath>
        <m:sSub>
          <m:sSubPr>
            <m:ctrlPr>
              <w:rPr>
                <w:rFonts w:ascii="Cambria Math" w:hAnsi="Cambria Math" w:hint="eastAsia"/>
              </w:rPr>
            </m:ctrlPr>
          </m:sSubPr>
          <m:e>
            <m:r>
              <m:rPr>
                <m:sty m:val="p"/>
              </m:rPr>
              <w:rPr>
                <w:rFonts w:ascii="Cambria Math" w:hAnsi="Cambria Math"/>
              </w:rPr>
              <m:t>H</m:t>
            </m:r>
            <m:ctrlPr>
              <w:rPr>
                <w:rFonts w:ascii="Cambria Math" w:hAnsi="Cambria Math"/>
              </w:rPr>
            </m:ctrlPr>
          </m:e>
          <m:sub>
            <m:r>
              <w:rPr>
                <w:rFonts w:ascii="Cambria Math" w:hAnsi="Cambria Math"/>
              </w:rPr>
              <m:t>(t)</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d>
              <m:dPr>
                <m:ctrlPr>
                  <w:rPr>
                    <w:rFonts w:ascii="Cambria Math" w:hAnsi="Cambria Math"/>
                  </w:rPr>
                </m:ctrlPr>
              </m:dPr>
              <m:e>
                <m:r>
                  <m:rPr>
                    <m:sty m:val="p"/>
                  </m:rPr>
                  <w:rPr>
                    <w:rFonts w:ascii="Cambria Math" w:hAnsi="Cambria Math"/>
                  </w:rPr>
                  <m:t>t-k-w+1</m:t>
                </m:r>
              </m:e>
            </m:d>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(t-w-1)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(t-w)</m:t>
            </m:r>
          </m:sup>
        </m:sSup>
        <m:r>
          <m:rPr>
            <m:sty m:val="p"/>
          </m:rPr>
          <w:rPr>
            <w:rFonts w:ascii="Cambria Math" w:hAnsi="Cambria Math"/>
          </w:rPr>
          <m:t>]</m:t>
        </m:r>
      </m:oMath>
      <w:r>
        <w:t xml:space="preserve"> </w:t>
      </w:r>
      <w:bookmarkEnd w:id="12"/>
    </w:p>
    <w:p w14:paraId="6E1AF5AA" w14:textId="77777777" w:rsidR="001F4D9A" w:rsidRDefault="001F4D9A" w:rsidP="007025DB"/>
    <w:p w14:paraId="501F244A" w14:textId="77777777" w:rsidR="001F4D9A" w:rsidRDefault="00996E45" w:rsidP="007025DB">
      <w:r w:rsidRPr="00996E45">
        <w:rPr>
          <w:rFonts w:hint="eastAsia"/>
        </w:rPr>
        <w:t>同様に，テスト行列</w:t>
      </w:r>
      <w:bookmarkStart w:id="13" w:name="_Hlk30591331"/>
      <m:oMath>
        <m:sSub>
          <m:sSubPr>
            <m:ctrlPr>
              <w:rPr>
                <w:rFonts w:ascii="Cambria Math" w:hAnsi="Cambria Math"/>
              </w:rPr>
            </m:ctrlPr>
          </m:sSubPr>
          <m:e>
            <m:r>
              <m:rPr>
                <m:sty m:val="p"/>
              </m:rPr>
              <w:rPr>
                <w:rFonts w:ascii="Cambria Math" w:hAnsi="Cambria Math"/>
              </w:rPr>
              <m:t>G</m:t>
            </m:r>
          </m:e>
          <m:sub>
            <m:r>
              <w:rPr>
                <w:rFonts w:ascii="Cambria Math" w:hAnsi="Cambria Math"/>
              </w:rPr>
              <m:t>(t)</m:t>
            </m:r>
          </m:sub>
        </m:sSub>
      </m:oMath>
      <w:bookmarkEnd w:id="13"/>
      <w:r w:rsidRPr="00996E45">
        <w:rPr>
          <w:rFonts w:hint="eastAsia"/>
        </w:rPr>
        <w:t>は，時間Lずらした</w:t>
      </w:r>
      <m:oMath>
        <m:r>
          <m:rPr>
            <m:sty m:val="p"/>
          </m:rPr>
          <w:rPr>
            <w:rFonts w:ascii="Cambria Math" w:hAnsi="Cambria Math" w:hint="eastAsia"/>
          </w:rPr>
          <m:t>k</m:t>
        </m:r>
      </m:oMath>
      <w:r w:rsidRPr="00996E45">
        <w:rPr>
          <w:rFonts w:hint="eastAsia"/>
        </w:rPr>
        <w:t>本の部分時系列を用いて式　により作成する．</w:t>
      </w:r>
    </w:p>
    <w:p w14:paraId="44BE0525" w14:textId="77777777" w:rsidR="001F4D9A" w:rsidRDefault="001F4D9A" w:rsidP="007025DB"/>
    <w:p w14:paraId="276B3391" w14:textId="77777777" w:rsidR="001F4D9A" w:rsidRDefault="00B43ED5" w:rsidP="007025DB">
      <w:r>
        <w:t xml:space="preserve"> </w:t>
      </w:r>
      <w:bookmarkStart w:id="14" w:name="_Hlk30591359"/>
      <m:oMath>
        <m:sSub>
          <m:sSubPr>
            <m:ctrlPr>
              <w:rPr>
                <w:rFonts w:ascii="Cambria Math" w:hAnsi="Cambria Math"/>
              </w:rPr>
            </m:ctrlPr>
          </m:sSubPr>
          <m:e>
            <m:r>
              <m:rPr>
                <m:sty m:val="p"/>
              </m:rPr>
              <w:rPr>
                <w:rFonts w:ascii="Cambria Math" w:hAnsi="Cambria Math"/>
              </w:rPr>
              <m:t>G</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d>
              <m:dPr>
                <m:ctrlPr>
                  <w:rPr>
                    <w:rFonts w:ascii="Cambria Math" w:hAnsi="Cambria Math"/>
                  </w:rPr>
                </m:ctrlPr>
              </m:dPr>
              <m:e>
                <m:r>
                  <m:rPr>
                    <m:sty m:val="p"/>
                  </m:rPr>
                  <w:rPr>
                    <w:rFonts w:ascii="Cambria Math" w:hAnsi="Cambria Math"/>
                  </w:rPr>
                  <m:t>t-k-w+1+L</m:t>
                </m:r>
              </m:e>
            </m:d>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(t-w-1+L)</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(t-w+L)</m:t>
            </m:r>
          </m:sup>
        </m:sSup>
        <m:r>
          <m:rPr>
            <m:sty m:val="p"/>
          </m:rPr>
          <w:rPr>
            <w:rFonts w:ascii="Cambria Math" w:hAnsi="Cambria Math"/>
          </w:rPr>
          <m:t>]</m:t>
        </m:r>
      </m:oMath>
      <w:r>
        <w:t xml:space="preserve"> </w:t>
      </w:r>
      <w:bookmarkEnd w:id="14"/>
    </w:p>
    <w:p w14:paraId="39D432A8" w14:textId="77777777" w:rsidR="001F4D9A" w:rsidRDefault="001F4D9A" w:rsidP="007025DB"/>
    <w:p w14:paraId="7AD51347" w14:textId="77777777" w:rsidR="001F4D9A" w:rsidRDefault="00996E45" w:rsidP="007025DB">
      <w:r w:rsidRPr="00996E45">
        <w:rPr>
          <w:rFonts w:hint="eastAsia"/>
          <w:szCs w:val="21"/>
        </w:rPr>
        <w:t>次に，</w:t>
      </w:r>
      <w:r w:rsidRPr="00996E45">
        <w:rPr>
          <w:rFonts w:hint="eastAsia"/>
        </w:rPr>
        <w:t>過去と現在の特徴パターンを抽出するために履歴行列</w:t>
      </w:r>
      <w:bookmarkStart w:id="15" w:name="_Hlk30591864"/>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oMath>
      <w:bookmarkEnd w:id="15"/>
      <w:r w:rsidRPr="00996E45">
        <w:rPr>
          <w:rFonts w:hint="eastAsia"/>
        </w:rPr>
        <w:t>とテスト行列</w:t>
      </w:r>
      <w:bookmarkStart w:id="16" w:name="_Hlk30591906"/>
      <m:oMath>
        <m:sSub>
          <m:sSubPr>
            <m:ctrlPr>
              <w:rPr>
                <w:rFonts w:ascii="Cambria Math" w:hAnsi="Cambria Math"/>
              </w:rPr>
            </m:ctrlPr>
          </m:sSubPr>
          <m:e>
            <m:r>
              <m:rPr>
                <m:sty m:val="p"/>
              </m:rPr>
              <w:rPr>
                <w:rFonts w:ascii="Cambria Math" w:hAnsi="Cambria Math"/>
              </w:rPr>
              <m:t>G</m:t>
            </m:r>
          </m:e>
          <m:sub>
            <m:r>
              <w:rPr>
                <w:rFonts w:ascii="Cambria Math" w:hAnsi="Cambria Math"/>
              </w:rPr>
              <m:t>(t)</m:t>
            </m:r>
          </m:sub>
        </m:sSub>
      </m:oMath>
      <w:bookmarkEnd w:id="16"/>
      <w:r w:rsidRPr="00996E45">
        <w:rPr>
          <w:rFonts w:hint="eastAsia"/>
        </w:rPr>
        <w:t>を特異値分解する．</w:t>
      </w:r>
      <w:r w:rsidR="00B43ED5">
        <w:rPr>
          <w:szCs w:val="21"/>
        </w:rPr>
        <w:t xml:space="preserve"> </w:t>
      </w:r>
      <w:r w:rsidRPr="00996E45">
        <w:rPr>
          <w:rFonts w:hint="eastAsia"/>
        </w:rPr>
        <w:t>特異値分解は固有値分解の一般化である．</w:t>
      </w:r>
      <w:r w:rsidR="00B43ED5">
        <w:rPr>
          <w:szCs w:val="21"/>
        </w:rPr>
        <w:t xml:space="preserve"> </w:t>
      </w:r>
      <w:bookmarkStart w:id="17" w:name="_Hlk30594908"/>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oMath>
      <w:r w:rsidRPr="00996E45">
        <w:rPr>
          <w:rFonts w:hint="eastAsia"/>
        </w:rPr>
        <w:t>と</w:t>
      </w:r>
      <m:oMath>
        <m:sSub>
          <m:sSubPr>
            <m:ctrlPr>
              <w:rPr>
                <w:rFonts w:ascii="Cambria Math" w:hAnsi="Cambria Math"/>
              </w:rPr>
            </m:ctrlPr>
          </m:sSubPr>
          <m:e>
            <m:r>
              <m:rPr>
                <m:sty m:val="p"/>
              </m:rPr>
              <w:rPr>
                <w:rFonts w:ascii="Cambria Math" w:hAnsi="Cambria Math"/>
              </w:rPr>
              <m:t>G</m:t>
            </m:r>
          </m:e>
          <m:sub>
            <m:r>
              <w:rPr>
                <w:rFonts w:ascii="Cambria Math" w:hAnsi="Cambria Math"/>
              </w:rPr>
              <m:t>(t)</m:t>
            </m:r>
          </m:sub>
        </m:sSub>
      </m:oMath>
      <w:bookmarkEnd w:id="17"/>
      <w:r w:rsidRPr="00996E45">
        <w:rPr>
          <w:rFonts w:hint="eastAsia"/>
        </w:rPr>
        <w:t>の特異値の上位</w:t>
      </w:r>
      <m:oMath>
        <m:r>
          <m:rPr>
            <m:sty m:val="p"/>
          </m:rPr>
          <w:rPr>
            <w:rFonts w:ascii="Cambria Math" w:hAnsi="Cambria Math" w:hint="eastAsia"/>
          </w:rPr>
          <m:t>m</m:t>
        </m:r>
      </m:oMath>
      <w:r w:rsidRPr="00996E45">
        <w:rPr>
          <w:rFonts w:hint="eastAsia"/>
        </w:rPr>
        <w:t>個に対応する左特異ベクトルから構成される行列</w:t>
      </w:r>
      <m:oMath>
        <m:sSubSup>
          <m:sSubSupPr>
            <m:ctrlPr>
              <w:rPr>
                <w:rFonts w:ascii="Cambria Math" w:hAnsi="Cambria Math"/>
              </w:rPr>
            </m:ctrlPr>
          </m:sSubSupPr>
          <m:e>
            <m:r>
              <m:rPr>
                <m:sty m:val="p"/>
              </m:rPr>
              <w:rPr>
                <w:rFonts w:ascii="Cambria Math" w:hAnsi="Cambria Math" w:hint="eastAsia"/>
              </w:rPr>
              <m:t>U</m:t>
            </m:r>
          </m:e>
          <m:sub>
            <m:r>
              <w:rPr>
                <w:rFonts w:ascii="Cambria Math" w:hAnsi="Cambria Math"/>
              </w:rPr>
              <m:t>m</m:t>
            </m:r>
          </m:sub>
          <m:sup>
            <m:r>
              <w:rPr>
                <w:rFonts w:ascii="Cambria Math" w:hAnsi="Cambria Math"/>
              </w:rPr>
              <m:t>(t)</m:t>
            </m:r>
          </m:sup>
        </m:sSubSup>
      </m:oMath>
      <w:r w:rsidRPr="00996E45">
        <w:rPr>
          <w:rFonts w:hint="eastAsia"/>
        </w:rPr>
        <w:t>と</w:t>
      </w:r>
      <m:oMath>
        <m:sSubSup>
          <m:sSubSupPr>
            <m:ctrlPr>
              <w:rPr>
                <w:rFonts w:ascii="Cambria Math" w:hAnsi="Cambria Math"/>
              </w:rPr>
            </m:ctrlPr>
          </m:sSubSupPr>
          <m:e>
            <m:r>
              <m:rPr>
                <m:sty m:val="p"/>
              </m:rPr>
              <w:rPr>
                <w:rFonts w:ascii="Cambria Math" w:hAnsi="Cambria Math"/>
              </w:rPr>
              <m:t>Q</m:t>
            </m:r>
          </m:e>
          <m:sub>
            <m:r>
              <w:rPr>
                <w:rFonts w:ascii="Cambria Math" w:hAnsi="Cambria Math"/>
              </w:rPr>
              <m:t>m</m:t>
            </m:r>
          </m:sub>
          <m:sup>
            <m:r>
              <w:rPr>
                <w:rFonts w:ascii="Cambria Math" w:hAnsi="Cambria Math"/>
              </w:rPr>
              <m:t>(t)</m:t>
            </m:r>
          </m:sup>
        </m:sSubSup>
      </m:oMath>
      <w:r w:rsidRPr="00996E45">
        <w:rPr>
          <w:rFonts w:hint="eastAsia"/>
        </w:rPr>
        <w:t>を過去と現在の特徴パターンとする．</w:t>
      </w:r>
      <w:r w:rsidR="00B43ED5">
        <w:rPr>
          <w:szCs w:val="21"/>
        </w:rPr>
        <w:t xml:space="preserve"> </w:t>
      </w:r>
      <w:r w:rsidRPr="00996E45">
        <w:rPr>
          <w:rFonts w:hint="eastAsia"/>
          <w:szCs w:val="21"/>
        </w:rPr>
        <w:t>特異値が大きいほど，主要な特徴パターンとみなすことができる．</w:t>
      </w:r>
      <w:r w:rsidR="00B43ED5">
        <w:rPr>
          <w:szCs w:val="21"/>
        </w:rPr>
        <w:t xml:space="preserve"> </w:t>
      </w:r>
      <w:r w:rsidRPr="00996E45">
        <w:rPr>
          <w:rFonts w:hint="eastAsia"/>
          <w:szCs w:val="21"/>
        </w:rPr>
        <w:t>反対に特異値が小さいほど，ノイズとみなすことができる．</w:t>
      </w:r>
      <w:r w:rsidR="00B43ED5">
        <w:rPr>
          <w:szCs w:val="21"/>
        </w:rPr>
        <w:t xml:space="preserve"> </w:t>
      </w:r>
      <w:r w:rsidRPr="00996E45">
        <w:rPr>
          <w:rFonts w:hint="eastAsia"/>
        </w:rPr>
        <w:t>行列</w:t>
      </w:r>
      <m:oMath>
        <m:sSubSup>
          <m:sSubSupPr>
            <m:ctrlPr>
              <w:rPr>
                <w:rFonts w:ascii="Cambria Math" w:hAnsi="Cambria Math"/>
              </w:rPr>
            </m:ctrlPr>
          </m:sSubSupPr>
          <m:e>
            <m:r>
              <m:rPr>
                <m:sty m:val="p"/>
              </m:rPr>
              <w:rPr>
                <w:rFonts w:ascii="Cambria Math" w:hAnsi="Cambria Math" w:hint="eastAsia"/>
              </w:rPr>
              <m:t>U</m:t>
            </m:r>
          </m:e>
          <m:sub>
            <m:r>
              <w:rPr>
                <w:rFonts w:ascii="Cambria Math" w:hAnsi="Cambria Math"/>
              </w:rPr>
              <m:t>m</m:t>
            </m:r>
          </m:sub>
          <m:sup>
            <m:r>
              <w:rPr>
                <w:rFonts w:ascii="Cambria Math" w:hAnsi="Cambria Math"/>
              </w:rPr>
              <m:t>(t)</m:t>
            </m:r>
          </m:sup>
        </m:sSubSup>
      </m:oMath>
      <w:r w:rsidRPr="00996E45">
        <w:rPr>
          <w:rFonts w:hint="eastAsia"/>
        </w:rPr>
        <w:t>と</w:t>
      </w:r>
      <m:oMath>
        <m:sSubSup>
          <m:sSubSupPr>
            <m:ctrlPr>
              <w:rPr>
                <w:rFonts w:ascii="Cambria Math" w:hAnsi="Cambria Math"/>
              </w:rPr>
            </m:ctrlPr>
          </m:sSubSupPr>
          <m:e>
            <m:r>
              <m:rPr>
                <m:sty m:val="p"/>
              </m:rPr>
              <w:rPr>
                <w:rFonts w:ascii="Cambria Math" w:hAnsi="Cambria Math"/>
              </w:rPr>
              <m:t>Q</m:t>
            </m:r>
          </m:e>
          <m:sub>
            <m:r>
              <w:rPr>
                <w:rFonts w:ascii="Cambria Math" w:hAnsi="Cambria Math"/>
              </w:rPr>
              <m:t>m</m:t>
            </m:r>
          </m:sub>
          <m:sup>
            <m:r>
              <w:rPr>
                <w:rFonts w:ascii="Cambria Math" w:hAnsi="Cambria Math"/>
              </w:rPr>
              <m:t>(t)</m:t>
            </m:r>
          </m:sup>
        </m:sSubSup>
      </m:oMath>
      <w:r w:rsidRPr="00996E45">
        <w:rPr>
          <w:rFonts w:hint="eastAsia"/>
        </w:rPr>
        <w:t>は式　により定義される．</w:t>
      </w:r>
    </w:p>
    <w:p w14:paraId="5F3D6DC3" w14:textId="77777777" w:rsidR="001F4D9A" w:rsidRDefault="001F4D9A" w:rsidP="007025DB"/>
    <w:p w14:paraId="2FB47702" w14:textId="77777777" w:rsidR="001F4D9A" w:rsidRDefault="00B43ED5" w:rsidP="007025DB">
      <w:pPr>
        <w:rPr>
          <w:szCs w:val="21"/>
        </w:rPr>
      </w:pPr>
      <w:r>
        <w:rPr>
          <w:szCs w:val="21"/>
        </w:rPr>
        <w:t xml:space="preserve"> </w:t>
      </w:r>
      <m:oMath>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m</m:t>
            </m:r>
          </m:sub>
          <m:sup>
            <m:r>
              <w:rPr>
                <w:rFonts w:ascii="Cambria Math" w:hAnsi="Cambria Math"/>
                <w:szCs w:val="21"/>
              </w:rPr>
              <m:t>(t)</m:t>
            </m:r>
          </m:sup>
        </m:sSubSup>
        <m:r>
          <w:rPr>
            <w:rFonts w:ascii="Cambria Math" w:hAnsi="Cambria Math"/>
            <w:szCs w:val="21"/>
          </w:rPr>
          <m:t>≡[</m:t>
        </m:r>
        <m:sSup>
          <m:sSupPr>
            <m:ctrlPr>
              <w:rPr>
                <w:rFonts w:ascii="Cambria Math" w:hAnsi="Cambria Math"/>
                <w:i/>
                <w:iCs/>
                <w:szCs w:val="21"/>
              </w:rPr>
            </m:ctrlPr>
          </m:sSupPr>
          <m:e>
            <m:r>
              <w:rPr>
                <w:rFonts w:ascii="Cambria Math" w:hAnsi="Cambria Math"/>
                <w:szCs w:val="21"/>
              </w:rPr>
              <m:t>u</m:t>
            </m:r>
          </m:e>
          <m:sup>
            <m:d>
              <m:dPr>
                <m:ctrlPr>
                  <w:rPr>
                    <w:rFonts w:ascii="Cambria Math" w:hAnsi="Cambria Math"/>
                    <w:i/>
                    <w:iCs/>
                    <w:szCs w:val="21"/>
                  </w:rPr>
                </m:ctrlPr>
              </m:dPr>
              <m:e>
                <m:r>
                  <w:rPr>
                    <w:rFonts w:ascii="Cambria Math" w:hAnsi="Cambria Math"/>
                    <w:szCs w:val="21"/>
                  </w:rPr>
                  <m:t>t,1</m:t>
                </m:r>
              </m:e>
            </m:d>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u</m:t>
            </m:r>
          </m:e>
          <m:sup>
            <m:d>
              <m:dPr>
                <m:ctrlPr>
                  <w:rPr>
                    <w:rFonts w:ascii="Cambria Math" w:hAnsi="Cambria Math"/>
                    <w:i/>
                    <w:iCs/>
                    <w:szCs w:val="21"/>
                  </w:rPr>
                </m:ctrlPr>
              </m:dPr>
              <m:e>
                <m:r>
                  <w:rPr>
                    <w:rFonts w:ascii="Cambria Math" w:hAnsi="Cambria Math"/>
                    <w:szCs w:val="21"/>
                  </w:rPr>
                  <m:t>t,2</m:t>
                </m:r>
              </m:e>
            </m:d>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u</m:t>
            </m:r>
          </m:e>
          <m:sup>
            <m:r>
              <w:rPr>
                <w:rFonts w:ascii="Cambria Math" w:hAnsi="Cambria Math"/>
                <w:szCs w:val="21"/>
              </w:rPr>
              <m:t>(t,m)</m:t>
            </m:r>
          </m:sup>
        </m:sSup>
        <m:r>
          <w:rPr>
            <w:rFonts w:ascii="Cambria Math" w:hAnsi="Cambria Math"/>
            <w:szCs w:val="21"/>
          </w:rPr>
          <m:t>]</m:t>
        </m:r>
        <m:r>
          <m:rPr>
            <m:sty m:val="p"/>
          </m:rPr>
          <w:rPr>
            <w:rFonts w:ascii="Cambria Math" w:hAnsi="Cambria Math"/>
            <w:szCs w:val="21"/>
          </w:rPr>
          <m:t xml:space="preserve"> </m:t>
        </m:r>
        <m:sSubSup>
          <m:sSubSupPr>
            <m:ctrlPr>
              <w:rPr>
                <w:rFonts w:ascii="Cambria Math" w:hAnsi="Cambria Math"/>
                <w:i/>
                <w:iCs/>
                <w:szCs w:val="21"/>
              </w:rPr>
            </m:ctrlPr>
          </m:sSubSupPr>
          <m:e>
            <m:r>
              <w:rPr>
                <w:rFonts w:ascii="Cambria Math" w:hAnsi="Cambria Math"/>
                <w:szCs w:val="21"/>
              </w:rPr>
              <m:t>Q</m:t>
            </m:r>
          </m:e>
          <m:sub>
            <m:r>
              <w:rPr>
                <w:rFonts w:ascii="Cambria Math" w:hAnsi="Cambria Math"/>
                <w:szCs w:val="21"/>
              </w:rPr>
              <m:t>m</m:t>
            </m:r>
          </m:sub>
          <m:sup>
            <m:r>
              <w:rPr>
                <w:rFonts w:ascii="Cambria Math" w:hAnsi="Cambria Math"/>
                <w:szCs w:val="21"/>
              </w:rPr>
              <m:t>(t)</m:t>
            </m:r>
          </m:sup>
        </m:sSubSup>
        <m:r>
          <w:rPr>
            <w:rFonts w:ascii="Cambria Math" w:hAnsi="Cambria Math"/>
            <w:szCs w:val="21"/>
          </w:rPr>
          <m:t>≡[</m:t>
        </m:r>
        <m:sSup>
          <m:sSupPr>
            <m:ctrlPr>
              <w:rPr>
                <w:rFonts w:ascii="Cambria Math" w:hAnsi="Cambria Math"/>
                <w:i/>
                <w:iCs/>
                <w:szCs w:val="21"/>
              </w:rPr>
            </m:ctrlPr>
          </m:sSupPr>
          <m:e>
            <m:r>
              <w:rPr>
                <w:rFonts w:ascii="Cambria Math" w:hAnsi="Cambria Math"/>
                <w:szCs w:val="21"/>
              </w:rPr>
              <m:t>q</m:t>
            </m:r>
          </m:e>
          <m:sup>
            <m:d>
              <m:dPr>
                <m:ctrlPr>
                  <w:rPr>
                    <w:rFonts w:ascii="Cambria Math" w:hAnsi="Cambria Math"/>
                    <w:i/>
                    <w:iCs/>
                    <w:szCs w:val="21"/>
                  </w:rPr>
                </m:ctrlPr>
              </m:dPr>
              <m:e>
                <m:r>
                  <w:rPr>
                    <w:rFonts w:ascii="Cambria Math" w:hAnsi="Cambria Math"/>
                    <w:szCs w:val="21"/>
                  </w:rPr>
                  <m:t>t,1</m:t>
                </m:r>
              </m:e>
            </m:d>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q</m:t>
            </m:r>
          </m:e>
          <m:sup>
            <m:d>
              <m:dPr>
                <m:ctrlPr>
                  <w:rPr>
                    <w:rFonts w:ascii="Cambria Math" w:hAnsi="Cambria Math"/>
                    <w:i/>
                    <w:iCs/>
                    <w:szCs w:val="21"/>
                  </w:rPr>
                </m:ctrlPr>
              </m:dPr>
              <m:e>
                <m:r>
                  <w:rPr>
                    <w:rFonts w:ascii="Cambria Math" w:hAnsi="Cambria Math"/>
                    <w:szCs w:val="21"/>
                  </w:rPr>
                  <m:t>t,2</m:t>
                </m:r>
              </m:e>
            </m:d>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q</m:t>
            </m:r>
          </m:e>
          <m:sup>
            <m:r>
              <w:rPr>
                <w:rFonts w:ascii="Cambria Math" w:hAnsi="Cambria Math"/>
                <w:szCs w:val="21"/>
              </w:rPr>
              <m:t>(t,m)</m:t>
            </m:r>
          </m:sup>
        </m:sSup>
        <m:r>
          <w:rPr>
            <w:rFonts w:ascii="Cambria Math" w:hAnsi="Cambria Math"/>
            <w:szCs w:val="21"/>
          </w:rPr>
          <m:t>]</m:t>
        </m:r>
      </m:oMath>
      <w:r>
        <w:rPr>
          <w:iCs/>
          <w:szCs w:val="21"/>
        </w:rPr>
        <w:t xml:space="preserve"> </w:t>
      </w:r>
      <w:r>
        <w:rPr>
          <w:szCs w:val="21"/>
        </w:rPr>
        <w:t xml:space="preserve"> </w:t>
      </w:r>
    </w:p>
    <w:p w14:paraId="5A733C5B" w14:textId="77777777" w:rsidR="001F4D9A" w:rsidRDefault="001F4D9A" w:rsidP="007025DB">
      <w:pPr>
        <w:rPr>
          <w:szCs w:val="21"/>
        </w:rPr>
      </w:pPr>
    </w:p>
    <w:p w14:paraId="42775DA0" w14:textId="77777777" w:rsidR="001F4D9A" w:rsidRDefault="00996E45" w:rsidP="007025DB">
      <w:pPr>
        <w:rPr>
          <w:szCs w:val="21"/>
        </w:rPr>
      </w:pPr>
      <w:r w:rsidRPr="00996E45">
        <w:rPr>
          <w:rFonts w:hint="eastAsia"/>
          <w:szCs w:val="21"/>
        </w:rPr>
        <w:t>もし，過去と現在の特徴パターンに変化が生じた場合，</w:t>
      </w:r>
      <m:oMath>
        <m:sSubSup>
          <m:sSubSupPr>
            <m:ctrlPr>
              <w:rPr>
                <w:rFonts w:ascii="Cambria Math" w:hAnsi="Cambria Math"/>
              </w:rPr>
            </m:ctrlPr>
          </m:sSubSupPr>
          <m:e>
            <m:r>
              <m:rPr>
                <m:sty m:val="p"/>
              </m:rPr>
              <w:rPr>
                <w:rFonts w:ascii="Cambria Math" w:hAnsi="Cambria Math" w:hint="eastAsia"/>
              </w:rPr>
              <m:t>U</m:t>
            </m:r>
          </m:e>
          <m:sub>
            <m:r>
              <w:rPr>
                <w:rFonts w:ascii="Cambria Math" w:hAnsi="Cambria Math"/>
              </w:rPr>
              <m:t>m</m:t>
            </m:r>
          </m:sub>
          <m:sup>
            <m:r>
              <w:rPr>
                <w:rFonts w:ascii="Cambria Math" w:hAnsi="Cambria Math"/>
              </w:rPr>
              <m:t>(t)</m:t>
            </m:r>
          </m:sup>
        </m:sSubSup>
      </m:oMath>
      <w:r w:rsidRPr="00996E45">
        <w:rPr>
          <w:rFonts w:hint="eastAsia"/>
        </w:rPr>
        <w:t>と</w:t>
      </w:r>
      <m:oMath>
        <m:sSubSup>
          <m:sSubSupPr>
            <m:ctrlPr>
              <w:rPr>
                <w:rFonts w:ascii="Cambria Math" w:hAnsi="Cambria Math"/>
              </w:rPr>
            </m:ctrlPr>
          </m:sSubSupPr>
          <m:e>
            <m:r>
              <m:rPr>
                <m:sty m:val="p"/>
              </m:rPr>
              <w:rPr>
                <w:rFonts w:ascii="Cambria Math" w:hAnsi="Cambria Math"/>
              </w:rPr>
              <m:t>Q</m:t>
            </m:r>
          </m:e>
          <m:sub>
            <m:r>
              <w:rPr>
                <w:rFonts w:ascii="Cambria Math" w:hAnsi="Cambria Math"/>
              </w:rPr>
              <m:t>m</m:t>
            </m:r>
          </m:sub>
          <m:sup>
            <m:r>
              <w:rPr>
                <w:rFonts w:ascii="Cambria Math" w:hAnsi="Cambria Math"/>
              </w:rPr>
              <m:t>(t)</m:t>
            </m:r>
          </m:sup>
        </m:sSubSup>
      </m:oMath>
      <w:r w:rsidRPr="00996E45">
        <w:rPr>
          <w:rFonts w:hint="eastAsia"/>
        </w:rPr>
        <w:t>によってあらわされる</w:t>
      </w:r>
      <m:oMath>
        <m:r>
          <m:rPr>
            <m:sty m:val="p"/>
          </m:rPr>
          <w:rPr>
            <w:rFonts w:ascii="Cambria Math" w:hAnsi="Cambria Math" w:hint="eastAsia"/>
          </w:rPr>
          <m:t>m</m:t>
        </m:r>
      </m:oMath>
      <w:r w:rsidRPr="00996E45">
        <w:rPr>
          <w:rFonts w:hint="eastAsia"/>
        </w:rPr>
        <w:t>次元の空間同士は離れる．</w:t>
      </w:r>
      <w:r w:rsidR="00B43ED5">
        <w:rPr>
          <w:szCs w:val="21"/>
        </w:rPr>
        <w:t xml:space="preserve"> </w:t>
      </w:r>
      <w:r w:rsidRPr="00996E45">
        <w:rPr>
          <w:rFonts w:hint="eastAsia"/>
        </w:rPr>
        <w:t>いま，</w:t>
      </w:r>
      <w:bookmarkStart w:id="18" w:name="_Hlk30594840"/>
      <m:oMath>
        <m:sSubSup>
          <m:sSubSupPr>
            <m:ctrlPr>
              <w:rPr>
                <w:rFonts w:ascii="Cambria Math" w:hAnsi="Cambria Math"/>
              </w:rPr>
            </m:ctrlPr>
          </m:sSubSupPr>
          <m:e>
            <m:r>
              <m:rPr>
                <m:sty m:val="p"/>
              </m:rPr>
              <w:rPr>
                <w:rFonts w:ascii="Cambria Math" w:hAnsi="Cambria Math" w:hint="eastAsia"/>
              </w:rPr>
              <m:t>U</m:t>
            </m:r>
          </m:e>
          <m:sub>
            <m:r>
              <w:rPr>
                <w:rFonts w:ascii="Cambria Math" w:hAnsi="Cambria Math"/>
              </w:rPr>
              <m:t>m</m:t>
            </m:r>
          </m:sub>
          <m:sup>
            <m:r>
              <w:rPr>
                <w:rFonts w:ascii="Cambria Math" w:hAnsi="Cambria Math"/>
              </w:rPr>
              <m:t>(t)</m:t>
            </m:r>
          </m:sup>
        </m:sSubSup>
      </m:oMath>
      <w:bookmarkEnd w:id="18"/>
      <w:r w:rsidRPr="00996E45">
        <w:rPr>
          <w:rFonts w:hint="eastAsia"/>
        </w:rPr>
        <w:t>と</w:t>
      </w:r>
      <w:bookmarkStart w:id="19" w:name="_Hlk30594867"/>
      <m:oMath>
        <m:sSubSup>
          <m:sSubSupPr>
            <m:ctrlPr>
              <w:rPr>
                <w:rFonts w:ascii="Cambria Math" w:hAnsi="Cambria Math"/>
              </w:rPr>
            </m:ctrlPr>
          </m:sSubSupPr>
          <m:e>
            <m:r>
              <m:rPr>
                <m:sty m:val="p"/>
              </m:rPr>
              <w:rPr>
                <w:rFonts w:ascii="Cambria Math" w:hAnsi="Cambria Math"/>
              </w:rPr>
              <m:t>Q</m:t>
            </m:r>
          </m:e>
          <m:sub>
            <m:r>
              <w:rPr>
                <w:rFonts w:ascii="Cambria Math" w:hAnsi="Cambria Math"/>
              </w:rPr>
              <m:t>m</m:t>
            </m:r>
          </m:sub>
          <m:sup>
            <m:r>
              <w:rPr>
                <w:rFonts w:ascii="Cambria Math" w:hAnsi="Cambria Math"/>
              </w:rPr>
              <m:t>(t)</m:t>
            </m:r>
          </m:sup>
        </m:sSubSup>
      </m:oMath>
      <w:bookmarkEnd w:id="19"/>
      <w:r w:rsidRPr="00996E45">
        <w:rPr>
          <w:rFonts w:hint="eastAsia"/>
        </w:rPr>
        <w:t xml:space="preserve"> による空間同士の距離に基づき，時間</w:t>
      </w:r>
      <m:oMath>
        <m:r>
          <m:rPr>
            <m:sty m:val="p"/>
          </m:rPr>
          <w:rPr>
            <w:rFonts w:ascii="Cambria Math" w:hAnsi="Cambria Math" w:hint="eastAsia"/>
          </w:rPr>
          <m:t>t</m:t>
        </m:r>
      </m:oMath>
      <w:r w:rsidRPr="00996E45">
        <w:rPr>
          <w:rFonts w:hint="eastAsia"/>
        </w:rPr>
        <w:t>における過去と現在の変化度を求めたとしよう．</w:t>
      </w:r>
      <w:r w:rsidR="00B43ED5">
        <w:rPr>
          <w:szCs w:val="21"/>
        </w:rPr>
        <w:t xml:space="preserve"> </w:t>
      </w:r>
      <w:r w:rsidRPr="00996E45">
        <w:rPr>
          <w:rFonts w:hint="eastAsia"/>
          <w:szCs w:val="21"/>
        </w:rPr>
        <w:t>変化度</w:t>
      </w:r>
      <w:bookmarkStart w:id="20" w:name="_Hlk30595042"/>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bookmarkEnd w:id="20"/>
      <w:r w:rsidRPr="00996E45">
        <w:rPr>
          <w:rFonts w:hint="eastAsia"/>
          <w:szCs w:val="21"/>
        </w:rPr>
        <w:t>は式　によって定義される．</w:t>
      </w:r>
    </w:p>
    <w:p w14:paraId="1EBC0468" w14:textId="77777777" w:rsidR="001F4D9A" w:rsidRPr="001F4D9A" w:rsidRDefault="00B43ED5" w:rsidP="007025DB">
      <w:r>
        <w:rPr>
          <w:szCs w:val="21"/>
        </w:rPr>
        <w:t xml:space="preserve"> </w:t>
      </w:r>
      <w:bookmarkStart w:id="21" w:name="_Hlk30595055"/>
      <m:oMath>
        <m:sSub>
          <m:sSubPr>
            <m:ctrlPr>
              <w:rPr>
                <w:rFonts w:ascii="Cambria Math" w:hAnsi="Cambria Math"/>
              </w:rPr>
            </m:ctrlPr>
          </m:sSubPr>
          <m:e>
            <m:r>
              <w:rPr>
                <w:rFonts w:ascii="Cambria Math" w:hAnsi="Cambria Math"/>
              </w:rPr>
              <m:t>a</m:t>
            </m:r>
          </m:e>
          <m:sub>
            <m:d>
              <m:dPr>
                <m:ctrlPr>
                  <w:rPr>
                    <w:rFonts w:ascii="Cambria Math" w:hAnsi="Cambria Math"/>
                    <w:i/>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m:t>
            </m:r>
            <m:sSubSup>
              <m:sSubSupPr>
                <m:ctrlPr>
                  <w:rPr>
                    <w:rFonts w:ascii="Cambria Math" w:hAnsi="Cambria Math"/>
                  </w:rPr>
                </m:ctrlPr>
              </m:sSubSupPr>
              <m:e>
                <m:r>
                  <m:rPr>
                    <m:sty m:val="p"/>
                  </m:rPr>
                  <w:rPr>
                    <w:rFonts w:ascii="Cambria Math" w:hAnsi="Cambria Math" w:hint="eastAsia"/>
                  </w:rPr>
                  <m:t>U</m:t>
                </m:r>
              </m:e>
              <m:sub>
                <m:r>
                  <w:rPr>
                    <w:rFonts w:ascii="Cambria Math" w:hAnsi="Cambria Math"/>
                  </w:rPr>
                  <m:t>m</m:t>
                </m:r>
              </m:sub>
              <m:sup>
                <m:d>
                  <m:dPr>
                    <m:ctrlPr>
                      <w:rPr>
                        <w:rFonts w:ascii="Cambria Math" w:hAnsi="Cambria Math"/>
                        <w:i/>
                      </w:rPr>
                    </m:ctrlPr>
                  </m:dPr>
                  <m:e>
                    <m:r>
                      <w:rPr>
                        <w:rFonts w:ascii="Cambria Math" w:hAnsi="Cambria Math"/>
                      </w:rPr>
                      <m:t>t</m:t>
                    </m:r>
                  </m:e>
                </m:d>
                <m:r>
                  <w:rPr>
                    <w:rFonts w:ascii="Cambria Math" w:hAnsi="Cambria Math"/>
                  </w:rPr>
                  <m:t>T</m:t>
                </m:r>
              </m:sup>
            </m:sSubSup>
            <m:sSubSup>
              <m:sSubSupPr>
                <m:ctrlPr>
                  <w:rPr>
                    <w:rFonts w:ascii="Cambria Math" w:hAnsi="Cambria Math"/>
                  </w:rPr>
                </m:ctrlPr>
              </m:sSubSupPr>
              <m:e>
                <m:r>
                  <m:rPr>
                    <m:sty m:val="p"/>
                  </m:rPr>
                  <w:rPr>
                    <w:rFonts w:ascii="Cambria Math" w:hAnsi="Cambria Math"/>
                  </w:rPr>
                  <m:t>Q</m:t>
                </m:r>
              </m:e>
              <m:sub>
                <m:r>
                  <w:rPr>
                    <w:rFonts w:ascii="Cambria Math" w:hAnsi="Cambria Math"/>
                  </w:rPr>
                  <m:t>m</m:t>
                </m:r>
              </m:sub>
              <m:sup>
                <m:d>
                  <m:dPr>
                    <m:ctrlPr>
                      <w:rPr>
                        <w:rFonts w:ascii="Cambria Math" w:hAnsi="Cambria Math"/>
                        <w:i/>
                      </w:rPr>
                    </m:ctrlPr>
                  </m:dPr>
                  <m:e>
                    <m:r>
                      <w:rPr>
                        <w:rFonts w:ascii="Cambria Math" w:hAnsi="Cambria Math"/>
                      </w:rPr>
                      <m:t>t</m:t>
                    </m:r>
                  </m:e>
                </m:d>
              </m:sup>
            </m:sSub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2</m:t>
                </m:r>
              </m:sub>
            </m:sSub>
          </m:e>
          <m:sup>
            <m:r>
              <w:rPr>
                <w:rFonts w:ascii="Cambria Math" w:hAnsi="Cambria Math"/>
              </w:rPr>
              <m:t>2</m:t>
            </m:r>
          </m:sup>
        </m:sSup>
        <m:r>
          <m:rPr>
            <m:sty m:val="p"/>
          </m:rPr>
          <w:rPr>
            <w:rFonts w:ascii="Cambria Math" w:hAnsi="Cambria Math"/>
          </w:rPr>
          <m:t xml:space="preserve"> </m:t>
        </m:r>
      </m:oMath>
      <w:bookmarkStart w:id="22" w:name="_Hlk30595070"/>
      <w:bookmarkEnd w:id="21"/>
    </w:p>
    <w:p w14:paraId="16F3DA0D" w14:textId="77777777" w:rsidR="001F4D9A" w:rsidRPr="001F4D9A" w:rsidRDefault="001F4D9A" w:rsidP="007025DB"/>
    <w:p w14:paraId="2FF37502" w14:textId="77777777" w:rsidR="001F4D9A" w:rsidRDefault="001F4D9A" w:rsidP="007025DB">
      <m:oMath>
        <m:r>
          <m:rPr>
            <m:sty m:val="p"/>
          </m:rPr>
          <w:rPr>
            <w:rFonts w:ascii="Cambria Math" w:hAnsi="Cambria Math"/>
          </w:rPr>
          <w:lastRenderedPageBreak/>
          <m:t xml:space="preserve"> ||</m:t>
        </m:r>
        <m: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2</m:t>
            </m:r>
          </m:sub>
        </m:sSub>
      </m:oMath>
      <w:bookmarkEnd w:id="22"/>
      <w:r w:rsidR="00996E45" w:rsidRPr="00996E45">
        <w:rPr>
          <w:rFonts w:hint="eastAsia"/>
        </w:rPr>
        <w:t>は行列2ノルムであり，最大特異値を求めることにより算出が可能である．</w:t>
      </w:r>
      <w:r w:rsidR="00B43ED5">
        <w:rPr>
          <w:szCs w:val="21"/>
        </w:rPr>
        <w:t xml:space="preserve"> </w:t>
      </w:r>
      <w:r w:rsidR="00996E45" w:rsidRPr="00996E45">
        <w:rPr>
          <w:rFonts w:hint="eastAsia"/>
          <w:szCs w:val="21"/>
        </w:rPr>
        <w:t>算出された</w:t>
      </w:r>
      <w:bookmarkStart w:id="23" w:name="_Hlk30595084"/>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szCs w:val="21"/>
        </w:rPr>
        <w:t>は</w:t>
      </w:r>
      <m:oMath>
        <m:r>
          <m:rPr>
            <m:sty m:val="p"/>
          </m:rPr>
          <w:rPr>
            <w:rFonts w:ascii="Cambria Math" w:hAnsi="Cambria Math"/>
            <w:szCs w:val="21"/>
          </w:rPr>
          <m:t>0≤</m:t>
        </m:r>
        <m:sSub>
          <m:sSubPr>
            <m:ctrlPr>
              <w:rPr>
                <w:rFonts w:ascii="Cambria Math" w:hAnsi="Cambria Math"/>
                <w:szCs w:val="21"/>
              </w:rPr>
            </m:ctrlPr>
          </m:sSubPr>
          <m:e>
            <m:r>
              <w:rPr>
                <w:rFonts w:ascii="Cambria Math" w:hAnsi="Cambria Math"/>
                <w:szCs w:val="21"/>
              </w:rPr>
              <m:t>a</m:t>
            </m:r>
          </m:e>
          <m:sub>
            <m:d>
              <m:dPr>
                <m:ctrlPr>
                  <w:rPr>
                    <w:rFonts w:ascii="Cambria Math" w:hAnsi="Cambria Math"/>
                    <w:i/>
                    <w:szCs w:val="21"/>
                  </w:rPr>
                </m:ctrlPr>
              </m:dPr>
              <m:e>
                <m:r>
                  <w:rPr>
                    <w:rFonts w:ascii="Cambria Math" w:hAnsi="Cambria Math"/>
                    <w:szCs w:val="21"/>
                  </w:rPr>
                  <m:t>t</m:t>
                </m:r>
              </m:e>
            </m:d>
          </m:sub>
        </m:sSub>
        <m:r>
          <w:rPr>
            <w:rFonts w:ascii="Cambria Math" w:hAnsi="Cambria Math"/>
            <w:szCs w:val="21"/>
          </w:rPr>
          <m:t>≤1</m:t>
        </m:r>
      </m:oMath>
      <w:bookmarkEnd w:id="23"/>
      <w:r w:rsidR="00996E45" w:rsidRPr="00996E45">
        <w:rPr>
          <w:rFonts w:hint="eastAsia"/>
          <w:szCs w:val="21"/>
        </w:rPr>
        <w:t>を満たす．</w:t>
      </w:r>
      <w:r w:rsidR="00B43ED5">
        <w:rPr>
          <w:szCs w:val="21"/>
        </w:rPr>
        <w:t xml:space="preserve"> </w:t>
      </w:r>
      <w:r w:rsidR="00996E45" w:rsidRPr="00996E45">
        <w:rPr>
          <w:rFonts w:hint="eastAsia"/>
          <w:szCs w:val="21"/>
        </w:rPr>
        <w:t>時間</w:t>
      </w:r>
      <m:oMath>
        <m:r>
          <m:rPr>
            <m:sty m:val="p"/>
          </m:rPr>
          <w:rPr>
            <w:rFonts w:ascii="Cambria Math" w:hAnsi="Cambria Math" w:hint="eastAsia"/>
            <w:szCs w:val="21"/>
          </w:rPr>
          <m:t>t</m:t>
        </m:r>
      </m:oMath>
      <w:r w:rsidR="00996E45" w:rsidRPr="00996E45">
        <w:rPr>
          <w:rFonts w:hint="eastAsia"/>
          <w:szCs w:val="21"/>
        </w:rPr>
        <w:t>の前後で時系列データの特徴が大きく変化した場合，</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szCs w:val="21"/>
        </w:rPr>
        <w:t>は1に近い値となる．</w:t>
      </w:r>
      <w:r w:rsidR="00B43ED5">
        <w:rPr>
          <w:szCs w:val="21"/>
        </w:rPr>
        <w:t xml:space="preserve"> </w:t>
      </w:r>
      <w:r w:rsidR="00996E45" w:rsidRPr="00996E45">
        <w:rPr>
          <w:rFonts w:hint="eastAsia"/>
          <w:szCs w:val="21"/>
        </w:rPr>
        <w:t>反対に，変化が小さい場合，</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szCs w:val="21"/>
        </w:rPr>
        <w:t>は0に近い値となる．</w:t>
      </w:r>
      <w:r w:rsidR="00B43ED5">
        <w:rPr>
          <w:szCs w:val="21"/>
        </w:rPr>
        <w:t xml:space="preserve"> </w:t>
      </w:r>
      <w:r w:rsidR="00996E45" w:rsidRPr="00996E45">
        <w:rPr>
          <w:rFonts w:hint="eastAsia"/>
        </w:rPr>
        <w:t>履歴行列とテスト行列が構成できる期間内で時刻</w:t>
      </w:r>
      <m:oMath>
        <m:r>
          <m:rPr>
            <m:sty m:val="p"/>
          </m:rPr>
          <w:rPr>
            <w:rFonts w:ascii="Cambria Math" w:hAnsi="Cambria Math" w:hint="eastAsia"/>
          </w:rPr>
          <m:t>t</m:t>
        </m:r>
      </m:oMath>
      <w:r w:rsidR="00996E45" w:rsidRPr="00996E45">
        <w:rPr>
          <w:rFonts w:hint="eastAsia"/>
        </w:rPr>
        <w:t>を等間隔に移動させながら変化度</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rPr>
        <w:t>を繰り返し求める．</w:t>
      </w:r>
      <w:r w:rsidR="00B43ED5">
        <w:rPr>
          <w:szCs w:val="21"/>
        </w:rPr>
        <w:t xml:space="preserve"> </w:t>
      </w:r>
      <w:r w:rsidR="00996E45" w:rsidRPr="00996E45">
        <w:rPr>
          <w:rFonts w:hint="eastAsia"/>
          <w:szCs w:val="21"/>
        </w:rPr>
        <w:t>算出された時系列の変化度において，</w:t>
      </w:r>
      <w:r w:rsidR="00996E45" w:rsidRPr="00996E45">
        <w:rPr>
          <w:rFonts w:hint="eastAsia"/>
        </w:rPr>
        <w:t>変化の大きい時点を検出するため閾値を設定する．</w:t>
      </w:r>
      <w:r w:rsidR="00B43ED5">
        <w:rPr>
          <w:szCs w:val="21"/>
        </w:rPr>
        <w:t xml:space="preserve"> </w:t>
      </w:r>
      <w:r w:rsidR="00996E45" w:rsidRPr="00996E45">
        <w:rPr>
          <w:rFonts w:hint="eastAsia"/>
          <w:szCs w:val="21"/>
        </w:rPr>
        <w:t>本手法では，時系列の変化度</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szCs w:val="21"/>
        </w:rPr>
        <w:t>の平均値を</w:t>
      </w:r>
      <m:oMath>
        <m:r>
          <w:rPr>
            <w:rFonts w:ascii="Cambria Math" w:hAnsi="Cambria Math"/>
            <w:szCs w:val="21"/>
          </w:rPr>
          <m:t>m</m:t>
        </m:r>
      </m:oMath>
      <w:r w:rsidR="00996E45" w:rsidRPr="00996E45">
        <w:rPr>
          <w:rFonts w:hint="eastAsia"/>
          <w:szCs w:val="21"/>
        </w:rPr>
        <w:t>，標準偏差を</w:t>
      </w:r>
      <m:oMath>
        <m:r>
          <w:rPr>
            <w:rFonts w:ascii="Cambria Math" w:hAnsi="Cambria Math" w:hint="eastAsia"/>
            <w:szCs w:val="21"/>
          </w:rPr>
          <m:t>s</m:t>
        </m:r>
      </m:oMath>
      <w:r w:rsidR="00996E45" w:rsidRPr="00996E45">
        <w:rPr>
          <w:rFonts w:hint="eastAsia"/>
          <w:szCs w:val="21"/>
        </w:rPr>
        <w:t>とし，閾値</w:t>
      </w:r>
      <w:r w:rsidR="00996E45" w:rsidRPr="00996E45">
        <w:rPr>
          <w:rFonts w:ascii="Symbol" w:hAnsi="Symbol"/>
          <w:i/>
          <w:szCs w:val="21"/>
        </w:rPr>
        <w:t></w:t>
      </w:r>
      <w:r w:rsidR="00996E45" w:rsidRPr="00996E45">
        <w:rPr>
          <w:rFonts w:hint="eastAsia"/>
          <w:szCs w:val="21"/>
        </w:rPr>
        <w:t>を式　で算出する．</w:t>
      </w:r>
      <w:r w:rsidR="00996E45" w:rsidRPr="00996E45">
        <w:rPr>
          <w:szCs w:val="21"/>
        </w:rPr>
        <w:t xml:space="preserve"> </w:t>
      </w:r>
      <w:r w:rsidR="00B43ED5">
        <w:rPr>
          <w:szCs w:val="21"/>
        </w:rPr>
        <w:t xml:space="preserve"> </w:t>
      </w:r>
      <w:bookmarkStart w:id="24" w:name="_Hlk30595315"/>
      <m:oMath>
        <m:r>
          <w:rPr>
            <w:rFonts w:ascii="Cambria Math" w:hAnsi="Cambria Math"/>
            <w:szCs w:val="21"/>
          </w:rPr>
          <m:t>τ</m:t>
        </m:r>
        <m:r>
          <m:rPr>
            <m:sty m:val="p"/>
          </m:rPr>
          <w:rPr>
            <w:rFonts w:ascii="Cambria Math" w:hAnsi="Cambria Math"/>
            <w:szCs w:val="21"/>
          </w:rPr>
          <m:t>=</m:t>
        </m:r>
        <m:r>
          <w:rPr>
            <w:rFonts w:ascii="Cambria Math" w:hAnsi="Cambria Math"/>
            <w:szCs w:val="21"/>
          </w:rPr>
          <m:t>m+0.5s</m:t>
        </m:r>
        <m:r>
          <m:rPr>
            <m:sty m:val="p"/>
          </m:rPr>
          <w:rPr>
            <w:rFonts w:ascii="Cambria Math" w:hAnsi="Cambria Math"/>
            <w:szCs w:val="21"/>
          </w:rPr>
          <m:t xml:space="preserve"> </m:t>
        </m:r>
        <w:bookmarkEnd w:id="24"/>
        <m:sSub>
          <m:sSubPr>
            <m:ctrlPr>
              <w:rPr>
                <w:rFonts w:ascii="Cambria Math" w:hAnsi="Cambria Math"/>
                <w:szCs w:val="21"/>
              </w:rPr>
            </m:ctrlPr>
          </m:sSubPr>
          <m:e>
            <m:r>
              <w:rPr>
                <w:rFonts w:ascii="Cambria Math" w:hAnsi="Cambria Math"/>
                <w:szCs w:val="21"/>
              </w:rPr>
              <m:t>a</m:t>
            </m:r>
          </m:e>
          <m:sub>
            <m:r>
              <w:rPr>
                <w:rFonts w:ascii="Cambria Math" w:hAnsi="Cambria Math"/>
                <w:szCs w:val="21"/>
              </w:rPr>
              <m:t>(t)</m:t>
            </m:r>
          </m:sub>
        </m:sSub>
      </m:oMath>
      <w:r w:rsidR="00996E45" w:rsidRPr="00996E45">
        <w:rPr>
          <w:rFonts w:hint="eastAsia"/>
          <w:szCs w:val="21"/>
        </w:rPr>
        <w:t>が閾値</w:t>
      </w:r>
      <w:r w:rsidR="00996E45" w:rsidRPr="00996E45">
        <w:rPr>
          <w:rFonts w:ascii="Symbol" w:hAnsi="Symbol"/>
          <w:i/>
          <w:szCs w:val="21"/>
        </w:rPr>
        <w:t></w:t>
      </w:r>
      <w:r w:rsidR="00996E45" w:rsidRPr="00996E45">
        <w:rPr>
          <w:rFonts w:hint="eastAsia"/>
          <w:szCs w:val="21"/>
        </w:rPr>
        <w:t>より大きい場合，時刻</w:t>
      </w:r>
      <m:oMath>
        <m:r>
          <w:rPr>
            <w:rFonts w:ascii="Cambria Math" w:hAnsi="Cambria Math" w:hint="eastAsia"/>
            <w:szCs w:val="21"/>
          </w:rPr>
          <m:t>t</m:t>
        </m:r>
      </m:oMath>
      <w:r w:rsidR="00996E45" w:rsidRPr="00996E45">
        <w:rPr>
          <w:rFonts w:hint="eastAsia"/>
        </w:rPr>
        <w:t>を，通常状態よりも動作，感情のいずれかで変化が生じた時点とみなし，変化点として抽出する．</w:t>
      </w:r>
      <w:r w:rsidR="00B43ED5">
        <w:t xml:space="preserve">  </w:t>
      </w:r>
    </w:p>
    <w:p w14:paraId="0EFE8F68" w14:textId="77777777" w:rsidR="001F4D9A" w:rsidRDefault="001F4D9A" w:rsidP="007025DB"/>
    <w:p w14:paraId="0D7683B9" w14:textId="77777777" w:rsidR="001F4D9A" w:rsidRDefault="00996E45" w:rsidP="007025DB">
      <w:r w:rsidRPr="007025DB">
        <w:rPr>
          <w:rFonts w:hint="eastAsia"/>
          <w:b/>
        </w:rPr>
        <w:t>3</w:t>
      </w:r>
      <w:r w:rsidRPr="007025DB">
        <w:rPr>
          <w:b/>
        </w:rPr>
        <w:t xml:space="preserve">.4 </w:t>
      </w:r>
      <w:r w:rsidRPr="007025DB">
        <w:rPr>
          <w:rFonts w:hint="eastAsia"/>
          <w:b/>
        </w:rPr>
        <w:t>変化類似点による協働状態の推定</w:t>
      </w:r>
      <w:r w:rsidR="00B43ED5">
        <w:rPr>
          <w:b/>
        </w:rPr>
        <w:t xml:space="preserve"> </w:t>
      </w:r>
      <w:r w:rsidR="00B43ED5">
        <w:t xml:space="preserve"> </w:t>
      </w:r>
    </w:p>
    <w:p w14:paraId="44F2F5A5" w14:textId="0C1C8839" w:rsidR="001F4D9A" w:rsidRDefault="00996E45" w:rsidP="007025DB">
      <w:r w:rsidRPr="00996E45">
        <w:rPr>
          <w:rFonts w:hint="eastAsia"/>
        </w:rPr>
        <w:t>学生間の変化点を比較し，短時間内にすべての学生の変化点が存在している期間を変化類似点として抽出する．</w:t>
      </w:r>
      <w:r w:rsidR="00B43ED5">
        <w:t xml:space="preserve"> </w:t>
      </w:r>
      <w:r w:rsidRPr="00996E45">
        <w:rPr>
          <w:rFonts w:hint="eastAsia"/>
        </w:rPr>
        <w:t>3.3節より，1名の学生につき16種類の動作特徴と感情特徴の変化点が抽出される．</w:t>
      </w:r>
      <w:r w:rsidR="00B43ED5">
        <w:t xml:space="preserve"> </w:t>
      </w:r>
      <w:r w:rsidRPr="00996E45">
        <w:rPr>
          <w:rFonts w:hint="eastAsia"/>
        </w:rPr>
        <w:t>そのため，3名の変化点の比較は，16×16×16＝4096通りである．</w:t>
      </w:r>
      <w:r w:rsidR="00B43ED5">
        <w:t xml:space="preserve"> </w:t>
      </w:r>
      <w:r w:rsidRPr="00996E45">
        <w:rPr>
          <w:rFonts w:hint="eastAsia"/>
        </w:rPr>
        <w:t>変化類似点の抽出する例を図　に示す．</w:t>
      </w:r>
      <w:r w:rsidR="00B43ED5">
        <w:t xml:space="preserve"> </w:t>
      </w:r>
    </w:p>
    <w:p w14:paraId="3DA2AE0D" w14:textId="77777777" w:rsidR="001F4D9A" w:rsidRDefault="001F4D9A" w:rsidP="007025DB"/>
    <w:p w14:paraId="58DC079A" w14:textId="24FBFD2B" w:rsidR="001F4D9A" w:rsidRDefault="00B43ED5" w:rsidP="007025DB">
      <w:r>
        <w:t xml:space="preserve"> </w:t>
      </w:r>
      <w:r w:rsidR="00996E45" w:rsidRPr="00996E45">
        <w:rPr>
          <w:noProof/>
        </w:rPr>
        <w:drawing>
          <wp:inline distT="0" distB="0" distL="0" distR="0" wp14:anchorId="1DDD4D13" wp14:editId="4DE2A5E5">
            <wp:extent cx="2524125" cy="1532093"/>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410" cy="1543799"/>
                    </a:xfrm>
                    <a:prstGeom prst="rect">
                      <a:avLst/>
                    </a:prstGeom>
                    <a:noFill/>
                    <a:ln>
                      <a:noFill/>
                    </a:ln>
                  </pic:spPr>
                </pic:pic>
              </a:graphicData>
            </a:graphic>
          </wp:inline>
        </w:drawing>
      </w:r>
      <w:r>
        <w:t xml:space="preserve">  </w:t>
      </w:r>
    </w:p>
    <w:p w14:paraId="722C294B" w14:textId="77777777" w:rsidR="001F4D9A" w:rsidRDefault="001F4D9A" w:rsidP="007025DB"/>
    <w:p w14:paraId="605339E3" w14:textId="77777777" w:rsidR="001F4D9A" w:rsidRDefault="00996E45" w:rsidP="007025DB">
      <w:r w:rsidRPr="00996E45">
        <w:rPr>
          <w:rFonts w:hint="eastAsia"/>
        </w:rPr>
        <w:t>各学生の任意の変化点を考える．</w:t>
      </w:r>
      <w:r w:rsidR="00B43ED5">
        <w:t xml:space="preserve"> </w:t>
      </w:r>
      <w:bookmarkStart w:id="25" w:name="_Hlk29932139"/>
      <w:r w:rsidRPr="00996E45">
        <w:rPr>
          <w:rFonts w:hint="eastAsia"/>
        </w:rPr>
        <w:t>変化点の総数が最少である学生の任意の変化点</w:t>
      </w:r>
      <m:oMath>
        <m:r>
          <w:rPr>
            <w:rFonts w:ascii="Cambria Math" w:hAnsi="Cambria Math"/>
          </w:rPr>
          <m:t>t</m:t>
        </m:r>
      </m:oMath>
      <w:r w:rsidRPr="00996E45">
        <w:rPr>
          <w:rFonts w:hint="eastAsia"/>
        </w:rPr>
        <w:t>を基点とし</w:t>
      </w:r>
      <w:r w:rsidRPr="00996E45">
        <w:t>，他</w:t>
      </w:r>
      <w:r w:rsidRPr="00996E45">
        <w:rPr>
          <w:rFonts w:hint="eastAsia"/>
        </w:rPr>
        <w:t>の</w:t>
      </w:r>
      <w:r w:rsidRPr="00996E45">
        <w:t>学生の変化点が</w:t>
      </w:r>
      <m:oMath>
        <m:r>
          <w:rPr>
            <w:rFonts w:ascii="Cambria Math" w:hAnsi="Cambria Math"/>
          </w:rPr>
          <m:t>t</m:t>
        </m:r>
        <m:r>
          <m:rPr>
            <m:sty m:val="p"/>
          </m:rPr>
          <w:rPr>
            <w:rFonts w:ascii="Cambria Math" w:hAnsi="Cambria Math"/>
          </w:rPr>
          <m:t>±</m:t>
        </m:r>
        <m:r>
          <w:rPr>
            <w:rFonts w:ascii="Cambria Math" w:hAnsi="Cambria Math"/>
          </w:rPr>
          <m:t>d</m:t>
        </m:r>
      </m:oMath>
      <w:r w:rsidRPr="00996E45">
        <w:t xml:space="preserve"> 以内</w:t>
      </w:r>
      <w:r w:rsidRPr="00996E45">
        <w:rPr>
          <w:rFonts w:hint="eastAsia"/>
        </w:rPr>
        <w:t>である場合，時間</w:t>
      </w:r>
      <m:oMath>
        <m:r>
          <w:rPr>
            <w:rFonts w:ascii="Cambria Math" w:hAnsi="Cambria Math" w:hint="eastAsia"/>
          </w:rPr>
          <m:t>t</m:t>
        </m:r>
      </m:oMath>
      <w:r w:rsidRPr="00996E45">
        <w:rPr>
          <w:rFonts w:hint="eastAsia"/>
        </w:rPr>
        <w:t>を変化類似点として抽出する．</w:t>
      </w:r>
      <w:r w:rsidR="00B43ED5">
        <w:t xml:space="preserve"> </w:t>
      </w:r>
      <w:bookmarkEnd w:id="25"/>
      <w:r w:rsidRPr="00996E45">
        <w:rPr>
          <w:rFonts w:hint="eastAsia"/>
        </w:rPr>
        <w:t>グループ学習中に変化類似点が密集している期間では，議論や教え合いが活発に行われており，協働している状態と考えられる．</w:t>
      </w:r>
      <w:r w:rsidR="00B43ED5">
        <w:t xml:space="preserve"> </w:t>
      </w:r>
      <w:r w:rsidRPr="00996E45">
        <w:rPr>
          <w:rFonts w:hint="eastAsia"/>
        </w:rPr>
        <w:t>反対に，変化類似点が少ない，または存在しない場合は，協働していない状態と考えられる．</w:t>
      </w:r>
      <w:r w:rsidR="00B43ED5">
        <w:t xml:space="preserve"> </w:t>
      </w:r>
      <w:r w:rsidRPr="00996E45">
        <w:rPr>
          <w:rFonts w:hint="eastAsia"/>
        </w:rPr>
        <w:t>よって，一定の期間における変化類似点の総数をグループの協働状態の識別における特徴量とする．</w:t>
      </w:r>
      <w:r w:rsidR="00B43ED5">
        <w:t xml:space="preserve">  </w:t>
      </w:r>
      <w:r w:rsidRPr="00996E45">
        <w:rPr>
          <w:rFonts w:hint="eastAsia"/>
        </w:rPr>
        <w:t>上記より，4096種類の特徴量が得られる．</w:t>
      </w:r>
      <w:r w:rsidR="00B43ED5">
        <w:t xml:space="preserve"> </w:t>
      </w:r>
      <w:r w:rsidRPr="00996E45">
        <w:rPr>
          <w:rFonts w:hint="eastAsia"/>
        </w:rPr>
        <w:t>しかし，すべての特徴量の組合せにおいて，変化類似点が得られるとは限らない．</w:t>
      </w:r>
      <w:r w:rsidR="00B43ED5">
        <w:t xml:space="preserve"> </w:t>
      </w:r>
      <w:r w:rsidRPr="00996E45">
        <w:rPr>
          <w:rFonts w:hint="eastAsia"/>
        </w:rPr>
        <w:t>そのため，グループ学習の全時間における変化類似点の総数が0である特徴量は除外する．</w:t>
      </w:r>
      <w:r w:rsidR="00B43ED5">
        <w:t xml:space="preserve"> </w:t>
      </w:r>
      <w:r w:rsidRPr="00996E45">
        <w:rPr>
          <w:rFonts w:hint="eastAsia"/>
        </w:rPr>
        <w:t>ゆえに，特徴量数はグループによって異なる．</w:t>
      </w:r>
      <w:r w:rsidR="00B43ED5">
        <w:t xml:space="preserve">  </w:t>
      </w:r>
      <w:r w:rsidRPr="00996E45">
        <w:rPr>
          <w:rFonts w:hint="eastAsia"/>
        </w:rPr>
        <w:t>本手法では，事前に学習されたモデルに，特徴量を入力することにより，一定期間のグループの協働状態を推定する．</w:t>
      </w:r>
      <w:r w:rsidR="00B43ED5">
        <w:t xml:space="preserve"> </w:t>
      </w:r>
      <w:r w:rsidRPr="00996E45">
        <w:rPr>
          <w:rFonts w:hint="eastAsia"/>
        </w:rPr>
        <w:t>モデルは，協働している状態，協働していない状態の2クラスを識別する．</w:t>
      </w:r>
      <w:r w:rsidR="00B43ED5">
        <w:t xml:space="preserve">  </w:t>
      </w:r>
      <w:r w:rsidRPr="00996E45">
        <w:rPr>
          <w:rFonts w:hint="eastAsia"/>
        </w:rPr>
        <w:t>本研究でモデルの構築に用いる機械学習アルゴリズムは</w:t>
      </w:r>
      <w:r w:rsidRPr="00996E45">
        <w:t>Random Forest</w:t>
      </w:r>
      <w:r w:rsidRPr="00996E45">
        <w:rPr>
          <w:rFonts w:hint="eastAsia"/>
        </w:rPr>
        <w:t>である</w:t>
      </w:r>
      <w:r w:rsidRPr="00996E45">
        <w:t>．</w:t>
      </w:r>
      <w:r w:rsidR="00B43ED5">
        <w:t xml:space="preserve"> </w:t>
      </w:r>
      <w:r w:rsidRPr="00996E45">
        <w:rPr>
          <w:rFonts w:hint="eastAsia"/>
        </w:rPr>
        <w:t>以下，</w:t>
      </w:r>
      <w:r w:rsidRPr="00996E45">
        <w:t>Random ForestをRFと略記する．</w:t>
      </w:r>
      <w:r w:rsidR="00B43ED5">
        <w:t xml:space="preserve"> </w:t>
      </w:r>
      <w:r w:rsidRPr="00996E45">
        <w:rPr>
          <w:rFonts w:hint="eastAsia"/>
        </w:rPr>
        <w:t>RFは，ブートストラップサンプリングによりに抽出されたデータから複数の決定木を</w:t>
      </w:r>
      <w:r w:rsidRPr="00996E45">
        <w:rPr>
          <w:rFonts w:hint="eastAsia"/>
        </w:rPr>
        <w:lastRenderedPageBreak/>
        <w:t>生成する．</w:t>
      </w:r>
      <w:r w:rsidR="00B43ED5">
        <w:t xml:space="preserve"> </w:t>
      </w:r>
      <w:r w:rsidRPr="00996E45">
        <w:rPr>
          <w:rFonts w:hint="eastAsia"/>
        </w:rPr>
        <w:t>各決定木の分割には，ランダムに選択される特徴量からもっとも良い分割が得られる特徴量が用いられる．</w:t>
      </w:r>
      <w:r w:rsidR="00B43ED5">
        <w:t xml:space="preserve"> </w:t>
      </w:r>
      <w:r w:rsidRPr="00996E45">
        <w:rPr>
          <w:rFonts w:hint="eastAsia"/>
        </w:rPr>
        <w:t>生成された複数の決定木を用いて，入力される特徴量から協働状態を識別する．</w:t>
      </w:r>
      <w:r w:rsidR="00B43ED5">
        <w:t xml:space="preserve"> </w:t>
      </w:r>
      <w:r w:rsidRPr="00996E45">
        <w:rPr>
          <w:rFonts w:hint="eastAsia"/>
        </w:rPr>
        <w:t>一定期間の識別結果をグループ学習の全時間で連続的に出力することにより，グループがどの程度協働している状態であったか，あるいは協働していない状態であったかを教員は認識できる．</w:t>
      </w:r>
      <w:r w:rsidR="00B43ED5">
        <w:t xml:space="preserve">  </w:t>
      </w:r>
    </w:p>
    <w:p w14:paraId="0BEFACF3" w14:textId="77777777" w:rsidR="001F4D9A" w:rsidRDefault="001F4D9A" w:rsidP="007025DB"/>
    <w:p w14:paraId="69A1E7FE" w14:textId="77777777" w:rsidR="001F4D9A" w:rsidRDefault="00996E45" w:rsidP="007025DB">
      <w:r w:rsidRPr="007025DB">
        <w:rPr>
          <w:rFonts w:hint="eastAsia"/>
          <w:b/>
        </w:rPr>
        <w:t>4</w:t>
      </w:r>
      <w:r w:rsidRPr="007025DB">
        <w:rPr>
          <w:b/>
        </w:rPr>
        <w:t xml:space="preserve"> </w:t>
      </w:r>
      <w:r w:rsidRPr="007025DB">
        <w:rPr>
          <w:rFonts w:hint="eastAsia"/>
          <w:b/>
        </w:rPr>
        <w:t>グループ学習における協働状態の推定実験</w:t>
      </w:r>
      <w:r w:rsidR="00B43ED5">
        <w:rPr>
          <w:b/>
        </w:rPr>
        <w:t xml:space="preserve"> </w:t>
      </w:r>
      <w:r w:rsidR="00B43ED5">
        <w:t xml:space="preserve"> </w:t>
      </w:r>
    </w:p>
    <w:p w14:paraId="5F70A31D" w14:textId="77777777" w:rsidR="001F4D9A" w:rsidRDefault="00996E45" w:rsidP="007025DB">
      <w:r w:rsidRPr="007025DB">
        <w:rPr>
          <w:rFonts w:hint="eastAsia"/>
          <w:b/>
        </w:rPr>
        <w:t>4</w:t>
      </w:r>
      <w:r w:rsidRPr="007025DB">
        <w:rPr>
          <w:b/>
        </w:rPr>
        <w:t xml:space="preserve">.1 </w:t>
      </w:r>
      <w:r w:rsidRPr="007025DB">
        <w:rPr>
          <w:rFonts w:hint="eastAsia"/>
          <w:b/>
        </w:rPr>
        <w:t>実験概要</w:t>
      </w:r>
      <w:r w:rsidR="00B43ED5">
        <w:rPr>
          <w:b/>
        </w:rPr>
        <w:t xml:space="preserve"> </w:t>
      </w:r>
      <w:r w:rsidR="00B43ED5">
        <w:t xml:space="preserve"> </w:t>
      </w:r>
    </w:p>
    <w:p w14:paraId="36814307" w14:textId="77777777" w:rsidR="001F4D9A" w:rsidRDefault="001F4D9A" w:rsidP="007025DB"/>
    <w:p w14:paraId="1EBE092E" w14:textId="0498BE34" w:rsidR="001F4D9A" w:rsidRDefault="00996E45" w:rsidP="007025DB">
      <w:r w:rsidRPr="00996E45">
        <w:rPr>
          <w:rFonts w:hint="eastAsia"/>
        </w:rPr>
        <w:t>本実験では，グループ学習において各学生から取得される動作特徴と感情特徴からグループの協働状態を推定可能か検証する．</w:t>
      </w:r>
      <w:r w:rsidR="00B43ED5">
        <w:t xml:space="preserve"> </w:t>
      </w:r>
      <w:r w:rsidRPr="00996E45">
        <w:rPr>
          <w:rFonts w:hint="eastAsia"/>
        </w:rPr>
        <w:t>また，議論や教え合いの時間により協働状態は異なる．</w:t>
      </w:r>
      <w:r w:rsidR="00B43ED5">
        <w:t xml:space="preserve"> </w:t>
      </w:r>
      <w:r w:rsidRPr="00996E45">
        <w:rPr>
          <w:rFonts w:hint="eastAsia"/>
        </w:rPr>
        <w:t>そのため，議論や教え合いの時間が短い場合と長い場合を協働している状態として推定可能か検証する．</w:t>
      </w:r>
      <w:r w:rsidR="00B43ED5">
        <w:t xml:space="preserve">  </w:t>
      </w:r>
      <w:r w:rsidRPr="00996E45">
        <w:rPr>
          <w:rFonts w:hint="eastAsia"/>
        </w:rPr>
        <w:t>被験者は，情報系の大学生，大学院生の男性9名である．</w:t>
      </w:r>
      <w:r w:rsidR="00B43ED5">
        <w:t xml:space="preserve"> </w:t>
      </w:r>
      <w:r w:rsidRPr="00996E45">
        <w:rPr>
          <w:rFonts w:hint="eastAsia"/>
        </w:rPr>
        <w:t>実験では，被験者を3名ずつに分け3つのグループを設定した．</w:t>
      </w:r>
      <w:r w:rsidR="00B43ED5">
        <w:t xml:space="preserve"> </w:t>
      </w:r>
      <w:r w:rsidRPr="00996E45">
        <w:rPr>
          <w:rFonts w:hint="eastAsia"/>
        </w:rPr>
        <w:t>各被験者から加速度データを取得するために，被験者は首，腕，腰の3部位に3軸加速度センサを装着した．</w:t>
      </w:r>
      <w:r w:rsidR="00B43ED5">
        <w:t xml:space="preserve"> </w:t>
      </w:r>
      <w:r w:rsidRPr="00996E45">
        <w:rPr>
          <w:rFonts w:hint="eastAsia"/>
        </w:rPr>
        <w:t>3軸加速度センサには，モノワイヤレス社製のTWELITE</w:t>
      </w:r>
      <w:r w:rsidRPr="00996E45">
        <w:t xml:space="preserve"> 2525A</w:t>
      </w:r>
      <w:r w:rsidRPr="00996E45">
        <w:rPr>
          <w:rFonts w:hint="eastAsia"/>
        </w:rPr>
        <w:t>を使用した．</w:t>
      </w:r>
      <w:r w:rsidR="00B43ED5">
        <w:t xml:space="preserve"> </w:t>
      </w:r>
      <w:r w:rsidR="001F4D9A" w:rsidRPr="00996E45">
        <w:rPr>
          <w:rFonts w:hint="eastAsia"/>
        </w:rPr>
        <w:t>サンプルレート</w:t>
      </w:r>
      <w:r w:rsidRPr="00996E45">
        <w:rPr>
          <w:rFonts w:hint="eastAsia"/>
        </w:rPr>
        <w:t>は50Hzに設定した．</w:t>
      </w:r>
      <w:r w:rsidR="00B43ED5">
        <w:t xml:space="preserve"> </w:t>
      </w:r>
      <w:r w:rsidRPr="00996E45">
        <w:rPr>
          <w:rFonts w:hint="eastAsia"/>
        </w:rPr>
        <w:t>心拍変動データを取得するために，被験者は心拍センサを胸部に装着した．</w:t>
      </w:r>
      <w:r w:rsidR="00B43ED5">
        <w:t xml:space="preserve"> </w:t>
      </w:r>
      <w:r w:rsidRPr="00996E45">
        <w:rPr>
          <w:rFonts w:hint="eastAsia"/>
        </w:rPr>
        <w:t>心拍センサには，Polar社のH10を使用した．</w:t>
      </w:r>
      <w:r w:rsidR="00B43ED5">
        <w:t xml:space="preserve"> </w:t>
      </w:r>
      <w:r w:rsidRPr="00996E45">
        <w:rPr>
          <w:rFonts w:hint="eastAsia"/>
        </w:rPr>
        <w:t>また，グループ学習中のグループの状態をビデオで記録した．</w:t>
      </w:r>
      <w:r w:rsidR="00B43ED5">
        <w:t xml:space="preserve">  </w:t>
      </w:r>
      <w:r w:rsidRPr="00996E45">
        <w:rPr>
          <w:rFonts w:hint="eastAsia"/>
        </w:rPr>
        <w:t>被験者は，グループ学習中にグループ内の他の被験者と自由な会話が可能であることと，アイデアを生成し，紙に記述することを伝えられた．</w:t>
      </w:r>
      <w:r w:rsidR="00B43ED5">
        <w:t xml:space="preserve"> </w:t>
      </w:r>
      <w:r w:rsidRPr="00996E45">
        <w:rPr>
          <w:rFonts w:hint="eastAsia"/>
        </w:rPr>
        <w:t>また，各被験者は，必要な情報を収集するためにPCの使用が可能であることも伝えられた．</w:t>
      </w:r>
      <w:r w:rsidR="00B43ED5">
        <w:t xml:space="preserve">  </w:t>
      </w:r>
      <w:r w:rsidRPr="00996E45">
        <w:rPr>
          <w:rFonts w:hint="eastAsia"/>
        </w:rPr>
        <w:t>各グループは，下記の内容のグループ学習に前半30分，後半30分の計1時間取り組んだ．</w:t>
      </w:r>
      <w:r w:rsidR="00B43ED5">
        <w:t xml:space="preserve"> </w:t>
      </w:r>
    </w:p>
    <w:p w14:paraId="789C7052" w14:textId="370A3C74" w:rsidR="001F4D9A" w:rsidRDefault="00B43ED5" w:rsidP="007025DB">
      <w:r>
        <w:t xml:space="preserve"> </w:t>
      </w:r>
    </w:p>
    <w:p w14:paraId="73FBF6BB" w14:textId="77777777" w:rsidR="001F4D9A" w:rsidRDefault="00996E45" w:rsidP="007025DB">
      <w:r w:rsidRPr="00996E45">
        <w:rPr>
          <w:rFonts w:hint="eastAsia"/>
        </w:rPr>
        <w:t>Group A：初学習者用のプログラム実装についての議論</w:t>
      </w:r>
      <w:r w:rsidR="00B43ED5">
        <w:t xml:space="preserve"> </w:t>
      </w:r>
    </w:p>
    <w:p w14:paraId="2EBCCAFC" w14:textId="77777777" w:rsidR="001F4D9A" w:rsidRDefault="00996E45" w:rsidP="007025DB">
      <w:r w:rsidRPr="00996E45">
        <w:rPr>
          <w:rFonts w:hint="eastAsia"/>
        </w:rPr>
        <w:t>Group B：ロボット開発におけるデータ分析についての議論</w:t>
      </w:r>
      <w:r w:rsidR="00B43ED5">
        <w:t xml:space="preserve"> </w:t>
      </w:r>
    </w:p>
    <w:p w14:paraId="46188DF1" w14:textId="3771FBF5" w:rsidR="001F4D9A" w:rsidRDefault="00996E45" w:rsidP="007025DB">
      <w:r w:rsidRPr="00996E45">
        <w:rPr>
          <w:rFonts w:hint="eastAsia"/>
        </w:rPr>
        <w:t>Group C：アプリケーション開発についての議論</w:t>
      </w:r>
      <w:r w:rsidR="00B43ED5">
        <w:t xml:space="preserve">  </w:t>
      </w:r>
    </w:p>
    <w:p w14:paraId="2ADBC683" w14:textId="77777777" w:rsidR="00240844" w:rsidRDefault="00240844" w:rsidP="007025DB"/>
    <w:p w14:paraId="35EA6E27" w14:textId="1BC3EAEF" w:rsidR="001F4D9A" w:rsidRDefault="00996E45" w:rsidP="007025DB">
      <w:r w:rsidRPr="00996E45">
        <w:rPr>
          <w:rFonts w:hint="eastAsia"/>
        </w:rPr>
        <w:t>各グループが協働している状態と協働していない状態を均等にするため，グループ学習を前半と後半に2分割にした．</w:t>
      </w:r>
      <w:r w:rsidR="00B43ED5">
        <w:t xml:space="preserve"> </w:t>
      </w:r>
      <w:r w:rsidRPr="00996E45">
        <w:rPr>
          <w:rFonts w:hint="eastAsia"/>
        </w:rPr>
        <w:t>前半と後半の相違点は，グループ学習による成果である．</w:t>
      </w:r>
      <w:r w:rsidR="00B43ED5">
        <w:t xml:space="preserve"> </w:t>
      </w:r>
      <w:r w:rsidRPr="00996E45">
        <w:rPr>
          <w:rFonts w:hint="eastAsia"/>
        </w:rPr>
        <w:t>前半のグループ学習では，個々のアイデアを成果として求めた．</w:t>
      </w:r>
      <w:r w:rsidR="00B43ED5">
        <w:t xml:space="preserve"> </w:t>
      </w:r>
      <w:r w:rsidRPr="00996E45">
        <w:rPr>
          <w:rFonts w:hint="eastAsia"/>
        </w:rPr>
        <w:t>この条件により，個人での作業時間が多くなり，協働していない状態の頻度が高くなると考えられる．</w:t>
      </w:r>
      <w:r w:rsidR="00B43ED5">
        <w:t xml:space="preserve"> </w:t>
      </w:r>
      <w:r w:rsidRPr="00996E45">
        <w:rPr>
          <w:rFonts w:hint="eastAsia"/>
        </w:rPr>
        <w:t>後半はグループとしてのアイデアを成果として求めた．</w:t>
      </w:r>
      <w:r w:rsidR="00B43ED5">
        <w:t xml:space="preserve"> </w:t>
      </w:r>
      <w:r w:rsidRPr="00996E45">
        <w:rPr>
          <w:rFonts w:hint="eastAsia"/>
        </w:rPr>
        <w:t>この条件により，グループ内の議論や教え合いが活発になり，協働している状態の頻度が高くなると考えられる．</w:t>
      </w:r>
      <w:r w:rsidR="00B43ED5">
        <w:t xml:space="preserve">  </w:t>
      </w:r>
    </w:p>
    <w:p w14:paraId="32C0986F" w14:textId="77777777" w:rsidR="001F4D9A" w:rsidRDefault="001F4D9A" w:rsidP="007025DB"/>
    <w:p w14:paraId="431FA948" w14:textId="77777777" w:rsidR="001F4D9A" w:rsidRDefault="00996E45" w:rsidP="007025DB">
      <w:r w:rsidRPr="007025DB">
        <w:rPr>
          <w:rFonts w:hint="eastAsia"/>
          <w:b/>
        </w:rPr>
        <w:t>4</w:t>
      </w:r>
      <w:r w:rsidRPr="007025DB">
        <w:rPr>
          <w:b/>
        </w:rPr>
        <w:t>.</w:t>
      </w:r>
      <w:r w:rsidRPr="007025DB">
        <w:rPr>
          <w:rFonts w:hint="eastAsia"/>
          <w:b/>
        </w:rPr>
        <w:t>2</w:t>
      </w:r>
      <w:r w:rsidRPr="007025DB">
        <w:rPr>
          <w:b/>
        </w:rPr>
        <w:t xml:space="preserve"> 動作</w:t>
      </w:r>
      <w:r w:rsidRPr="007025DB">
        <w:rPr>
          <w:rFonts w:hint="eastAsia"/>
          <w:b/>
        </w:rPr>
        <w:t>と</w:t>
      </w:r>
      <w:r w:rsidRPr="007025DB">
        <w:rPr>
          <w:b/>
        </w:rPr>
        <w:t>感情</w:t>
      </w:r>
      <w:r w:rsidRPr="007025DB">
        <w:rPr>
          <w:rFonts w:hint="eastAsia"/>
          <w:b/>
        </w:rPr>
        <w:t>の特徴</w:t>
      </w:r>
      <w:r w:rsidRPr="007025DB">
        <w:rPr>
          <w:b/>
        </w:rPr>
        <w:t>の算出と変化点の抽出方法</w:t>
      </w:r>
      <w:r w:rsidR="00B43ED5">
        <w:rPr>
          <w:b/>
        </w:rPr>
        <w:t xml:space="preserve"> </w:t>
      </w:r>
      <w:r w:rsidR="00B43ED5">
        <w:t xml:space="preserve"> </w:t>
      </w:r>
    </w:p>
    <w:p w14:paraId="1CC1D129" w14:textId="77777777" w:rsidR="001F4D9A" w:rsidRDefault="001F4D9A" w:rsidP="007025DB"/>
    <w:p w14:paraId="59100D14" w14:textId="72C57ED2" w:rsidR="001F4D9A" w:rsidRDefault="00996E45" w:rsidP="007025DB">
      <w:r w:rsidRPr="00996E45">
        <w:rPr>
          <w:rFonts w:hint="eastAsia"/>
        </w:rPr>
        <w:lastRenderedPageBreak/>
        <w:t>本手法では，動作特徴と感情特徴の変化点を比較するため，同一の(</w:t>
      </w:r>
      <w:r w:rsidRPr="00996E45">
        <w:t>identical)</w:t>
      </w:r>
      <w:r w:rsidRPr="00996E45">
        <w:rPr>
          <w:rFonts w:hint="eastAsia"/>
        </w:rPr>
        <w:t>サンプルレートを持つ時系列データに整形する必要がある．</w:t>
      </w:r>
      <w:r w:rsidR="00B43ED5">
        <w:t xml:space="preserve"> </w:t>
      </w:r>
      <w:r w:rsidRPr="00996E45">
        <w:rPr>
          <w:rFonts w:hint="eastAsia"/>
        </w:rPr>
        <w:t>本実験では，各時系列データのサンプリングレートを2Hzに統一した</w:t>
      </w:r>
      <w:r w:rsidR="00B43ED5">
        <w:rPr>
          <w:rFonts w:hint="eastAsia"/>
        </w:rPr>
        <w:t>．</w:t>
      </w:r>
      <w:r w:rsidR="00B43ED5">
        <w:t xml:space="preserve"> </w:t>
      </w:r>
      <w:r w:rsidRPr="00996E45">
        <w:rPr>
          <w:rFonts w:hint="eastAsia"/>
        </w:rPr>
        <w:t>各部位の加速度センサから取得されたデータは，0</w:t>
      </w:r>
      <w:r w:rsidRPr="00996E45">
        <w:t>.5</w:t>
      </w:r>
      <w:r w:rsidRPr="00996E45">
        <w:rPr>
          <w:rFonts w:hint="eastAsia"/>
        </w:rPr>
        <w:t>秒間で平均化される．</w:t>
      </w:r>
      <w:r w:rsidR="00B43ED5">
        <w:t xml:space="preserve"> </w:t>
      </w:r>
      <w:r w:rsidRPr="00996E45">
        <w:rPr>
          <w:rFonts w:hint="eastAsia"/>
        </w:rPr>
        <w:t>平均化されたデータから，各軸のノルムと3軸のノルムを算出される．</w:t>
      </w:r>
      <w:r w:rsidR="00B43ED5">
        <w:t xml:space="preserve"> </w:t>
      </w:r>
      <w:r w:rsidRPr="00996E45">
        <w:rPr>
          <w:rFonts w:hint="eastAsia"/>
        </w:rPr>
        <w:t>心拍センサからHRとRRIを取得する．</w:t>
      </w:r>
      <w:r w:rsidR="00B43ED5">
        <w:t xml:space="preserve"> </w:t>
      </w:r>
      <w:r w:rsidRPr="00996E45">
        <w:rPr>
          <w:rFonts w:hint="eastAsia"/>
        </w:rPr>
        <w:t>HRとRRIは不等間隔のデータであるため，3次スプライン補間を適用し，2Hzの等間隔データにリサンプリングされる．</w:t>
      </w:r>
      <w:r w:rsidR="00B43ED5">
        <w:t xml:space="preserve"> </w:t>
      </w:r>
      <w:r w:rsidRPr="00996E45">
        <w:rPr>
          <w:rFonts w:hint="eastAsia"/>
        </w:rPr>
        <w:t>HF，LH/HFは，リサンプリングされたRRIデータの周波数解析により算出される．</w:t>
      </w:r>
      <w:r w:rsidR="00B43ED5">
        <w:t xml:space="preserve"> </w:t>
      </w:r>
      <w:r w:rsidRPr="00996E45">
        <w:rPr>
          <w:rFonts w:hint="eastAsia"/>
        </w:rPr>
        <w:t>まず，Welch法[参考文献</w:t>
      </w:r>
      <w:r w:rsidRPr="00996E45">
        <w:t>]</w:t>
      </w:r>
      <w:r w:rsidRPr="00996E45">
        <w:rPr>
          <w:rFonts w:hint="eastAsia"/>
        </w:rPr>
        <w:t>によりRRIデータのパワースペクトル密度を算出した．</w:t>
      </w:r>
      <w:r w:rsidR="00B43ED5">
        <w:t xml:space="preserve"> </w:t>
      </w:r>
      <w:r w:rsidRPr="00996E45">
        <w:rPr>
          <w:rFonts w:hint="eastAsia"/>
        </w:rPr>
        <w:t>算出されたパワースペクトル密度における，０.04～0</w:t>
      </w:r>
      <w:r w:rsidRPr="00996E45">
        <w:t>.15</w:t>
      </w:r>
      <w:r w:rsidRPr="00996E45">
        <w:rPr>
          <w:rFonts w:hint="eastAsia"/>
        </w:rPr>
        <w:t>Hzまでの積分値をLF，0</w:t>
      </w:r>
      <w:r w:rsidRPr="00996E45">
        <w:t>.</w:t>
      </w:r>
      <w:r w:rsidRPr="00996E45">
        <w:rPr>
          <w:rFonts w:hint="eastAsia"/>
        </w:rPr>
        <w:t>15～0</w:t>
      </w:r>
      <w:r w:rsidRPr="00996E45">
        <w:t>.4</w:t>
      </w:r>
      <w:r w:rsidRPr="00996E45">
        <w:rPr>
          <w:rFonts w:hint="eastAsia"/>
        </w:rPr>
        <w:t>Hzの積分値をHFとした．</w:t>
      </w:r>
      <w:r w:rsidR="00B43ED5">
        <w:t xml:space="preserve">  </w:t>
      </w:r>
      <w:r w:rsidRPr="00996E45">
        <w:rPr>
          <w:rFonts w:hint="eastAsia"/>
        </w:rPr>
        <w:t>算出された動作特徴と感情特徴に対して特異スペクトル変換を用いて，変化度を算出する．</w:t>
      </w:r>
      <w:r w:rsidR="00B43ED5">
        <w:t xml:space="preserve"> </w:t>
      </w:r>
      <w:r w:rsidRPr="00996E45">
        <w:rPr>
          <w:rFonts w:hint="eastAsia"/>
        </w:rPr>
        <w:t>特異スペクトル変換におけるパラメータは，</w:t>
      </w:r>
      <w:r w:rsidRPr="00996E45">
        <w:t>w=48, k=10, L=16, m=2</w:t>
      </w:r>
      <w:r w:rsidRPr="00996E45">
        <w:rPr>
          <w:rFonts w:hint="eastAsia"/>
        </w:rPr>
        <w:t>とした．</w:t>
      </w:r>
      <w:r w:rsidR="00B43ED5">
        <w:t xml:space="preserve"> </w:t>
      </w:r>
      <w:r w:rsidRPr="00996E45">
        <w:rPr>
          <w:rFonts w:hint="eastAsia"/>
        </w:rPr>
        <w:t>閾値は，3.3節で示した式により設定し，変化点を抽出した．</w:t>
      </w:r>
      <w:r w:rsidR="00B43ED5">
        <w:t xml:space="preserve">  </w:t>
      </w:r>
    </w:p>
    <w:p w14:paraId="43F12AD8" w14:textId="77777777" w:rsidR="001F4D9A" w:rsidRDefault="001F4D9A" w:rsidP="007025DB"/>
    <w:p w14:paraId="69F008DA" w14:textId="77777777" w:rsidR="001F4D9A" w:rsidRDefault="00996E45" w:rsidP="007025DB">
      <w:pPr>
        <w:rPr>
          <w:b/>
        </w:rPr>
      </w:pPr>
      <w:r w:rsidRPr="007025DB">
        <w:rPr>
          <w:rFonts w:hint="eastAsia"/>
          <w:b/>
        </w:rPr>
        <w:t>4</w:t>
      </w:r>
      <w:r w:rsidRPr="007025DB">
        <w:rPr>
          <w:b/>
        </w:rPr>
        <w:t xml:space="preserve">.3 </w:t>
      </w:r>
      <w:r w:rsidRPr="007025DB">
        <w:rPr>
          <w:rFonts w:hint="eastAsia"/>
          <w:b/>
        </w:rPr>
        <w:t>特徴量の算出結果</w:t>
      </w:r>
      <w:r w:rsidR="00B43ED5">
        <w:rPr>
          <w:b/>
        </w:rPr>
        <w:t xml:space="preserve">  </w:t>
      </w:r>
    </w:p>
    <w:p w14:paraId="1D904070" w14:textId="77777777" w:rsidR="001F4D9A" w:rsidRDefault="001F4D9A" w:rsidP="007025DB">
      <w:pPr>
        <w:rPr>
          <w:b/>
        </w:rPr>
      </w:pPr>
    </w:p>
    <w:p w14:paraId="325F221D" w14:textId="77777777" w:rsidR="00F05C29" w:rsidRDefault="00996E45" w:rsidP="007025DB">
      <w:r w:rsidRPr="00996E45">
        <w:rPr>
          <w:rFonts w:hint="eastAsia"/>
        </w:rPr>
        <w:t>抽出された変化点の類似している時点を変化類似点として算出する．</w:t>
      </w:r>
      <w:r w:rsidR="00B43ED5">
        <w:t xml:space="preserve"> </w:t>
      </w:r>
      <w:r w:rsidRPr="00996E45">
        <w:rPr>
          <w:rFonts w:hint="eastAsia"/>
        </w:rPr>
        <w:t>本実験では，3</w:t>
      </w:r>
      <w:r w:rsidRPr="00996E45">
        <w:t>.4</w:t>
      </w:r>
      <w:r w:rsidRPr="00996E45">
        <w:rPr>
          <w:rFonts w:hint="eastAsia"/>
        </w:rPr>
        <w:t>節で説明したdを5に設定した．すなわち，ある学生の任意の変化点</w:t>
      </w:r>
      <m:oMath>
        <m:r>
          <w:rPr>
            <w:rFonts w:ascii="Cambria Math" w:hAnsi="Cambria Math"/>
          </w:rPr>
          <m:t>t</m:t>
        </m:r>
      </m:oMath>
      <w:r w:rsidRPr="00996E45">
        <w:rPr>
          <w:rFonts w:hint="eastAsia"/>
        </w:rPr>
        <w:t>を基点とし</w:t>
      </w:r>
      <w:r w:rsidRPr="00996E45">
        <w:t>，他</w:t>
      </w:r>
      <w:r w:rsidRPr="00996E45">
        <w:rPr>
          <w:rFonts w:hint="eastAsia"/>
        </w:rPr>
        <w:t>の</w:t>
      </w:r>
      <w:r w:rsidRPr="00996E45">
        <w:t>学生の変化点が</w:t>
      </w:r>
      <w:r w:rsidRPr="00996E45">
        <w:rPr>
          <w:rFonts w:hint="eastAsia"/>
        </w:rPr>
        <w:t>前後5秒</w:t>
      </w:r>
      <w:r w:rsidRPr="00996E45">
        <w:t>以内</w:t>
      </w:r>
      <w:r w:rsidRPr="00996E45">
        <w:rPr>
          <w:rFonts w:hint="eastAsia"/>
        </w:rPr>
        <w:t>である場合，時刻</w:t>
      </w:r>
      <m:oMath>
        <m:r>
          <w:rPr>
            <w:rFonts w:ascii="Cambria Math" w:hAnsi="Cambria Math" w:hint="eastAsia"/>
          </w:rPr>
          <m:t>t</m:t>
        </m:r>
      </m:oMath>
      <w:r w:rsidRPr="00996E45">
        <w:rPr>
          <w:rFonts w:hint="eastAsia"/>
        </w:rPr>
        <w:t>を変化類似点として抽出する．</w:t>
      </w:r>
      <w:r w:rsidR="00B43ED5">
        <w:t xml:space="preserve"> </w:t>
      </w:r>
    </w:p>
    <w:p w14:paraId="25108ADC" w14:textId="77777777" w:rsidR="00F05C29" w:rsidRDefault="00F05C29" w:rsidP="007025DB"/>
    <w:p w14:paraId="50C5EF7F" w14:textId="06AC8FAD" w:rsidR="001F4D9A" w:rsidRDefault="00996E45" w:rsidP="007025DB">
      <w:r w:rsidRPr="00996E45">
        <w:rPr>
          <w:rFonts w:hint="eastAsia"/>
        </w:rPr>
        <w:t>各グループ学習の前半と後半における，4096種類の変化類似点数の平均と標準偏差を図</w:t>
      </w:r>
      <w:r w:rsidR="000A317E">
        <w:t>4</w:t>
      </w:r>
      <w:r w:rsidRPr="00996E45">
        <w:rPr>
          <w:rFonts w:hint="eastAsia"/>
        </w:rPr>
        <w:t>に示す．</w:t>
      </w:r>
      <w:r w:rsidR="00B43ED5">
        <w:t xml:space="preserve"> </w:t>
      </w:r>
      <w:r w:rsidRPr="00996E45">
        <w:rPr>
          <w:rFonts w:hint="eastAsia"/>
        </w:rPr>
        <w:t>図</w:t>
      </w:r>
      <w:r w:rsidR="000A317E">
        <w:rPr>
          <w:rFonts w:hint="eastAsia"/>
        </w:rPr>
        <w:t>4</w:t>
      </w:r>
      <w:r w:rsidRPr="00996E45">
        <w:rPr>
          <w:rFonts w:hint="eastAsia"/>
        </w:rPr>
        <w:t>において，各グループの左側のバーが前半の類似点，右側のバーが後半の類似点を示す．</w:t>
      </w:r>
    </w:p>
    <w:p w14:paraId="4A34EE9F" w14:textId="6BB318A9" w:rsidR="001F4D9A" w:rsidRDefault="00B43ED5" w:rsidP="007025DB">
      <w:r>
        <w:t xml:space="preserve">  </w:t>
      </w:r>
      <w:r w:rsidR="00996E45" w:rsidRPr="00996E45">
        <w:rPr>
          <w:noProof/>
        </w:rPr>
        <w:drawing>
          <wp:inline distT="0" distB="0" distL="0" distR="0" wp14:anchorId="0B0333C9" wp14:editId="14E66796">
            <wp:extent cx="3040083" cy="2022431"/>
            <wp:effectExtent l="0" t="0" r="825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0811" cy="2182577"/>
                    </a:xfrm>
                    <a:prstGeom prst="rect">
                      <a:avLst/>
                    </a:prstGeom>
                    <a:noFill/>
                    <a:ln>
                      <a:noFill/>
                    </a:ln>
                  </pic:spPr>
                </pic:pic>
              </a:graphicData>
            </a:graphic>
          </wp:inline>
        </w:drawing>
      </w:r>
      <w:r>
        <w:t xml:space="preserve">  </w:t>
      </w:r>
    </w:p>
    <w:p w14:paraId="12E58002" w14:textId="77777777" w:rsidR="001F4D9A" w:rsidRDefault="00996E45" w:rsidP="007025DB">
      <w:r w:rsidRPr="00996E45">
        <w:rPr>
          <w:rFonts w:hint="eastAsia"/>
        </w:rPr>
        <w:t>Group</w:t>
      </w:r>
      <w:r w:rsidRPr="00996E45">
        <w:t xml:space="preserve"> </w:t>
      </w:r>
      <w:r w:rsidRPr="00996E45">
        <w:rPr>
          <w:rFonts w:hint="eastAsia"/>
        </w:rPr>
        <w:t>Aでは，前半と後半の平均にほとんど差がみられなかった．</w:t>
      </w:r>
      <w:r w:rsidR="00B43ED5">
        <w:t xml:space="preserve"> </w:t>
      </w:r>
      <w:r w:rsidRPr="00996E45">
        <w:rPr>
          <w:rFonts w:hint="eastAsia"/>
        </w:rPr>
        <w:t>Group Bでは，後半よりも前半の方が平均は高い．</w:t>
      </w:r>
      <w:r w:rsidR="00B43ED5">
        <w:t xml:space="preserve"> </w:t>
      </w:r>
      <w:r w:rsidRPr="00996E45">
        <w:rPr>
          <w:rFonts w:hint="eastAsia"/>
        </w:rPr>
        <w:t>反対に，Group</w:t>
      </w:r>
      <w:r w:rsidRPr="00996E45">
        <w:t xml:space="preserve"> </w:t>
      </w:r>
      <w:r w:rsidRPr="00996E45">
        <w:rPr>
          <w:rFonts w:hint="eastAsia"/>
        </w:rPr>
        <w:t>Cにおいては，後半の方が高い．</w:t>
      </w:r>
      <w:r w:rsidR="00B43ED5">
        <w:t xml:space="preserve"> </w:t>
      </w:r>
      <w:r w:rsidRPr="00996E45">
        <w:rPr>
          <w:rFonts w:hint="eastAsia"/>
        </w:rPr>
        <w:t>どのグループにおいても標準偏差が大きいことから，変化類似点の総数にばらつきが大きいことを示している．</w:t>
      </w:r>
      <w:r w:rsidR="00B43ED5">
        <w:t xml:space="preserve">  </w:t>
      </w:r>
    </w:p>
    <w:p w14:paraId="22B2DA3D" w14:textId="77777777" w:rsidR="001F4D9A" w:rsidRDefault="001F4D9A" w:rsidP="007025DB"/>
    <w:p w14:paraId="1FAE0045" w14:textId="77777777" w:rsidR="001F4D9A" w:rsidRDefault="00996E45" w:rsidP="007025DB">
      <w:r w:rsidRPr="007025DB">
        <w:rPr>
          <w:b/>
        </w:rPr>
        <w:lastRenderedPageBreak/>
        <w:t>4.4</w:t>
      </w:r>
      <w:r w:rsidRPr="007025DB">
        <w:rPr>
          <w:rFonts w:hint="eastAsia"/>
          <w:b/>
        </w:rPr>
        <w:t xml:space="preserve"> </w:t>
      </w:r>
      <w:r w:rsidRPr="007025DB">
        <w:rPr>
          <w:b/>
        </w:rPr>
        <w:t>Random Forest</w:t>
      </w:r>
      <w:r w:rsidRPr="007025DB">
        <w:rPr>
          <w:rFonts w:hint="eastAsia"/>
          <w:b/>
        </w:rPr>
        <w:t>による協働状態の</w:t>
      </w:r>
      <w:r w:rsidRPr="007025DB">
        <w:rPr>
          <w:b/>
        </w:rPr>
        <w:t>推定精度</w:t>
      </w:r>
      <w:r w:rsidR="00B43ED5">
        <w:rPr>
          <w:b/>
        </w:rPr>
        <w:t xml:space="preserve"> </w:t>
      </w:r>
      <w:r w:rsidR="00B43ED5">
        <w:t xml:space="preserve"> </w:t>
      </w:r>
    </w:p>
    <w:p w14:paraId="337D8976" w14:textId="77777777" w:rsidR="001F4D9A" w:rsidRDefault="001F4D9A" w:rsidP="007025DB"/>
    <w:p w14:paraId="5080E649" w14:textId="77777777" w:rsidR="001F4D9A" w:rsidRDefault="00996E45" w:rsidP="007025DB">
      <w:r w:rsidRPr="00996E45">
        <w:rPr>
          <w:rFonts w:hint="eastAsia"/>
        </w:rPr>
        <w:t>教師あり学習であるRandom Forestを用いて，各グループの一定期間における協働状態の推定精度を評価する．</w:t>
      </w:r>
      <w:r w:rsidR="00B43ED5">
        <w:t xml:space="preserve"> </w:t>
      </w:r>
      <w:r w:rsidRPr="00996E45">
        <w:rPr>
          <w:rFonts w:hint="eastAsia"/>
        </w:rPr>
        <w:t>本実験では，各グループ学習時間の15秒ずつずらした30秒間における特徴量から推定する．</w:t>
      </w:r>
      <w:r w:rsidR="00B43ED5">
        <w:t xml:space="preserve"> </w:t>
      </w:r>
      <w:r w:rsidRPr="00996E45">
        <w:rPr>
          <w:rFonts w:hint="eastAsia"/>
        </w:rPr>
        <w:t>ただし，動作特徴，感情特徴の算出と特異スペクトル変換の際に，数値として算出されない期間は除く．</w:t>
      </w:r>
      <w:r w:rsidR="00B43ED5">
        <w:t xml:space="preserve"> </w:t>
      </w:r>
      <w:r w:rsidRPr="00996E45">
        <w:rPr>
          <w:rFonts w:hint="eastAsia"/>
        </w:rPr>
        <w:t>時系列の標本数は，各グループ学習の前半と後半でそれぞれ109であり，合わせた21</w:t>
      </w:r>
      <w:r w:rsidRPr="00996E45">
        <w:t>8</w:t>
      </w:r>
      <w:r w:rsidRPr="00996E45">
        <w:rPr>
          <w:rFonts w:hint="eastAsia"/>
        </w:rPr>
        <w:t>である．</w:t>
      </w:r>
      <w:r w:rsidR="00B43ED5">
        <w:t xml:space="preserve">  </w:t>
      </w:r>
      <w:r w:rsidRPr="00996E45">
        <w:rPr>
          <w:rFonts w:hint="eastAsia"/>
        </w:rPr>
        <w:t>期間を１秒間の基本期間に区切り，３０秒の期間を３０個の基本期間の並びであるとみなす．</w:t>
      </w:r>
      <w:r w:rsidR="00B43ED5">
        <w:t xml:space="preserve"> </w:t>
      </w:r>
      <w:r w:rsidRPr="00996E45">
        <w:rPr>
          <w:rFonts w:hint="eastAsia"/>
        </w:rPr>
        <w:t>すなわち，長さ３０秒に相当する任意の期間に相当する，基本期間の時間順の並びを</w:t>
      </w:r>
      <w:r w:rsidRPr="00996E45">
        <w:rPr>
          <w:i/>
        </w:rPr>
        <w:t>P</w:t>
      </w:r>
      <w:r w:rsidRPr="00996E45">
        <w:rPr>
          <w:rFonts w:hint="eastAsia"/>
        </w:rPr>
        <w:t>とする．</w:t>
      </w:r>
      <w:r w:rsidR="00B43ED5">
        <w:t xml:space="preserve"> </w:t>
      </w:r>
      <w:r w:rsidRPr="00996E45">
        <w:rPr>
          <w:rFonts w:hint="eastAsia"/>
        </w:rPr>
        <w:t>並び</w:t>
      </w:r>
      <w:r w:rsidRPr="00996E45">
        <w:rPr>
          <w:rFonts w:hint="eastAsia"/>
          <w:i/>
        </w:rPr>
        <w:t>P</w:t>
      </w:r>
      <w:r w:rsidRPr="00996E45">
        <w:rPr>
          <w:rFonts w:hint="eastAsia"/>
        </w:rPr>
        <w:t>の大きさは　|</w:t>
      </w:r>
      <w:r w:rsidRPr="00996E45">
        <w:rPr>
          <w:rFonts w:hint="eastAsia"/>
          <w:i/>
        </w:rPr>
        <w:t>P</w:t>
      </w:r>
      <w:r w:rsidRPr="00996E45">
        <w:t>|=30</w:t>
      </w:r>
      <w:r w:rsidRPr="00996E45">
        <w:rPr>
          <w:rFonts w:hint="eastAsia"/>
        </w:rPr>
        <w:t>である．</w:t>
      </w:r>
      <w:r w:rsidR="00B43ED5">
        <w:t xml:space="preserve"> </w:t>
      </w:r>
      <w:r w:rsidRPr="00996E45">
        <w:rPr>
          <w:rFonts w:hint="eastAsia"/>
        </w:rPr>
        <w:t>実験が記録されたビデオ映像を観察し，議論や教え合いが行われている状態と行われていない状態を基本期間ごとにラベル付けした．</w:t>
      </w:r>
      <w:r w:rsidR="00B43ED5">
        <w:t xml:space="preserve"> </w:t>
      </w:r>
      <w:r w:rsidRPr="00996E45">
        <w:rPr>
          <w:i/>
        </w:rPr>
        <w:t>P</w:t>
      </w:r>
      <w:r w:rsidRPr="00996E45">
        <w:rPr>
          <w:rFonts w:hint="eastAsia"/>
        </w:rPr>
        <w:t>の要素のなかで，議論や教え合いが行われているとラベル付けされた基本期間の数を</w:t>
      </w:r>
      <w:r w:rsidRPr="00996E45">
        <w:rPr>
          <w:i/>
        </w:rPr>
        <w:t>a</w:t>
      </w:r>
      <w:r w:rsidRPr="00996E45">
        <w:t>(</w:t>
      </w:r>
      <w:r w:rsidRPr="00996E45">
        <w:rPr>
          <w:i/>
        </w:rPr>
        <w:t>P</w:t>
      </w:r>
      <w:r w:rsidRPr="00996E45">
        <w:t>)</w:t>
      </w:r>
      <w:r w:rsidRPr="00996E45">
        <w:rPr>
          <w:rFonts w:hint="eastAsia"/>
        </w:rPr>
        <w:t>と表し，Pを協働状態とみなす条件を以下のようにした．</w:t>
      </w:r>
    </w:p>
    <w:p w14:paraId="59A973AC" w14:textId="77777777" w:rsidR="001F4D9A" w:rsidRDefault="00B43ED5" w:rsidP="007025DB">
      <w:r>
        <w:t xml:space="preserve"> </w:t>
      </w:r>
      <w:bookmarkStart w:id="26" w:name="_Hlk30710612"/>
      <w:r w:rsidR="00996E45" w:rsidRPr="00996E45">
        <w:rPr>
          <w:rFonts w:hint="eastAsia"/>
        </w:rPr>
        <w:t>協働</w:t>
      </w:r>
      <w:r w:rsidR="00996E45" w:rsidRPr="00996E45">
        <w:tab/>
      </w:r>
      <w:r w:rsidR="00996E45" w:rsidRPr="00996E45">
        <w:rPr>
          <w:rFonts w:hint="eastAsia"/>
        </w:rPr>
        <w:t>i</w:t>
      </w:r>
      <w:r w:rsidR="00996E45" w:rsidRPr="00996E45">
        <w:t xml:space="preserve">f </w:t>
      </w:r>
      <m:oMath>
        <m:r>
          <m:rPr>
            <m:sty m:val="p"/>
          </m:rPr>
          <w:rPr>
            <w:rFonts w:ascii="Cambria Math" w:hAnsi="Cambria Math"/>
          </w:rPr>
          <m:t>a</m:t>
        </m:r>
        <m:d>
          <m:dPr>
            <m:ctrlPr>
              <w:rPr>
                <w:rFonts w:ascii="Cambria Math" w:hAnsi="Cambria Math"/>
              </w:rPr>
            </m:ctrlPr>
          </m:dPr>
          <m:e>
            <m:r>
              <w:rPr>
                <w:rFonts w:ascii="Cambria Math" w:hAnsi="Cambria Math"/>
              </w:rPr>
              <m:t>P</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3</m:t>
            </m:r>
          </m:den>
        </m:f>
        <m:r>
          <w:rPr>
            <w:rFonts w:ascii="Cambria Math" w:hAnsi="Cambria Math"/>
          </w:rPr>
          <m:t>)</m:t>
        </m:r>
      </m:oMath>
      <w:r>
        <w:t xml:space="preserve"> </w:t>
      </w:r>
    </w:p>
    <w:p w14:paraId="0C048ECD" w14:textId="54C765F9" w:rsidR="001F4D9A" w:rsidRDefault="00996E45" w:rsidP="007025DB">
      <w:r w:rsidRPr="00996E45">
        <w:rPr>
          <w:rFonts w:hint="eastAsia"/>
        </w:rPr>
        <w:t>非協働</w:t>
      </w:r>
      <w:r w:rsidRPr="00996E45">
        <w:tab/>
        <w:t>otherwise</w:t>
      </w:r>
      <w:r w:rsidR="00B43ED5">
        <w:t xml:space="preserve"> </w:t>
      </w:r>
      <w:bookmarkEnd w:id="26"/>
    </w:p>
    <w:p w14:paraId="2D4D95E7" w14:textId="77777777" w:rsidR="001F4D9A" w:rsidRDefault="001F4D9A" w:rsidP="007025DB"/>
    <w:p w14:paraId="0A48044D" w14:textId="77777777" w:rsidR="001F4D9A" w:rsidRDefault="00996E45" w:rsidP="007025DB">
      <w:r w:rsidRPr="00996E45">
        <w:rPr>
          <w:rFonts w:hint="eastAsia"/>
        </w:rPr>
        <w:t>各グループにおける各状態の標本数を表 に示す．</w:t>
      </w:r>
      <w:r w:rsidR="00B43ED5">
        <w:t xml:space="preserve"> </w:t>
      </w:r>
      <w:proofErr w:type="spellStart"/>
      <w:r w:rsidRPr="00996E45">
        <w:t>no_col</w:t>
      </w:r>
      <w:proofErr w:type="spellEnd"/>
      <w:r w:rsidRPr="00996E45">
        <w:rPr>
          <w:rFonts w:hint="eastAsia"/>
        </w:rPr>
        <w:t>は協働していない期間を，c</w:t>
      </w:r>
      <w:r w:rsidRPr="00996E45">
        <w:t>ol</w:t>
      </w:r>
      <w:r w:rsidRPr="00996E45">
        <w:rPr>
          <w:rFonts w:hint="eastAsia"/>
        </w:rPr>
        <w:t>は協働している期間をそれぞれ示す．</w:t>
      </w:r>
      <w:r w:rsidR="00B43ED5">
        <w:t xml:space="preserve"> </w:t>
      </w:r>
    </w:p>
    <w:p w14:paraId="44120A9D" w14:textId="77777777" w:rsidR="001F4D9A" w:rsidRDefault="00B43ED5" w:rsidP="007025DB">
      <w:r>
        <w:t xml:space="preserve"> </w:t>
      </w:r>
      <w:r w:rsidR="00996E45" w:rsidRPr="00996E45">
        <w:rPr>
          <w:rFonts w:hint="eastAsia"/>
          <w:noProof/>
        </w:rPr>
        <w:drawing>
          <wp:inline distT="0" distB="0" distL="0" distR="0" wp14:anchorId="6620967E" wp14:editId="0B3A5809">
            <wp:extent cx="2398143" cy="646292"/>
            <wp:effectExtent l="0" t="0" r="254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21" cy="651999"/>
                    </a:xfrm>
                    <a:prstGeom prst="rect">
                      <a:avLst/>
                    </a:prstGeom>
                    <a:noFill/>
                    <a:ln>
                      <a:noFill/>
                    </a:ln>
                  </pic:spPr>
                </pic:pic>
              </a:graphicData>
            </a:graphic>
          </wp:inline>
        </w:drawing>
      </w:r>
      <w:r>
        <w:t xml:space="preserve">  </w:t>
      </w:r>
    </w:p>
    <w:p w14:paraId="19956181" w14:textId="77777777" w:rsidR="001F4D9A" w:rsidRDefault="00996E45" w:rsidP="007025DB">
      <w:r w:rsidRPr="00996E45">
        <w:rPr>
          <w:rFonts w:hint="eastAsia"/>
        </w:rPr>
        <w:t>次に，各グループの特徴量の数を表　に示す．</w:t>
      </w:r>
      <w:r w:rsidR="00B43ED5">
        <w:t xml:space="preserve"> </w:t>
      </w:r>
    </w:p>
    <w:p w14:paraId="75711C2A" w14:textId="77777777" w:rsidR="001F4D9A" w:rsidRDefault="00B43ED5" w:rsidP="007025DB">
      <w:r>
        <w:t xml:space="preserve"> </w:t>
      </w:r>
      <w:r w:rsidR="00996E45" w:rsidRPr="00996E45">
        <w:rPr>
          <w:rFonts w:hint="eastAsia"/>
          <w:noProof/>
        </w:rPr>
        <w:drawing>
          <wp:inline distT="0" distB="0" distL="0" distR="0" wp14:anchorId="58501933" wp14:editId="13E3A1C1">
            <wp:extent cx="2070100" cy="509270"/>
            <wp:effectExtent l="0" t="0" r="6350" b="508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100" cy="509270"/>
                    </a:xfrm>
                    <a:prstGeom prst="rect">
                      <a:avLst/>
                    </a:prstGeom>
                    <a:noFill/>
                    <a:ln>
                      <a:noFill/>
                    </a:ln>
                  </pic:spPr>
                </pic:pic>
              </a:graphicData>
            </a:graphic>
          </wp:inline>
        </w:drawing>
      </w:r>
      <w:r>
        <w:t xml:space="preserve">  </w:t>
      </w:r>
    </w:p>
    <w:p w14:paraId="68D7C5F5" w14:textId="77777777" w:rsidR="001F4D9A" w:rsidRDefault="00996E45" w:rsidP="007025DB">
      <w:r w:rsidRPr="00996E45">
        <w:rPr>
          <w:rFonts w:hint="eastAsia"/>
        </w:rPr>
        <w:t>公正な評価のため，</w:t>
      </w:r>
      <w:r w:rsidRPr="00996E45">
        <w:t>3</w:t>
      </w:r>
      <w:r w:rsidRPr="00996E45">
        <w:rPr>
          <w:rFonts w:hint="eastAsia"/>
        </w:rPr>
        <w:t>交差検証により精度を評価する．</w:t>
      </w:r>
      <w:r w:rsidR="00B43ED5">
        <w:t xml:space="preserve"> </w:t>
      </w:r>
      <w:r w:rsidRPr="00996E45">
        <w:rPr>
          <w:rFonts w:hint="eastAsia"/>
        </w:rPr>
        <w:t>精度の評価指標には，適合率，再現率，F値，正解率を用いた．</w:t>
      </w:r>
      <w:r w:rsidR="00B43ED5">
        <w:t xml:space="preserve"> </w:t>
      </w:r>
      <w:r w:rsidRPr="00996E45">
        <w:rPr>
          <w:rFonts w:hint="eastAsia"/>
        </w:rPr>
        <w:t>F値は式　により導出する．</w:t>
      </w:r>
    </w:p>
    <w:p w14:paraId="74CD1A92" w14:textId="77777777" w:rsidR="001F4D9A" w:rsidRDefault="00B43ED5" w:rsidP="007025DB">
      <w:r>
        <w:t xml:space="preserve"> </w:t>
      </w:r>
      <w:bookmarkStart w:id="27" w:name="_Hlk30616390"/>
      <m:oMath>
        <m:r>
          <m:rPr>
            <m:sty m:val="p"/>
          </m:rPr>
          <w:rPr>
            <w:rFonts w:ascii="Cambria Math" w:hAnsi="Cambria Math"/>
          </w:rPr>
          <m:t>F-score =</m:t>
        </m:r>
        <m:f>
          <m:fPr>
            <m:ctrlPr>
              <w:rPr>
                <w:rFonts w:ascii="Cambria Math" w:hAnsi="Cambria Math"/>
              </w:rPr>
            </m:ctrlPr>
          </m:fPr>
          <m:num>
            <m:r>
              <m:rPr>
                <m:sty m:val="p"/>
              </m:rPr>
              <w:rPr>
                <w:rFonts w:ascii="Cambria Math" w:hAnsi="Cambria Math"/>
              </w:rPr>
              <m:t xml:space="preserve">2 * Precision * Recall </m:t>
            </m:r>
          </m:num>
          <m:den>
            <m:r>
              <m:rPr>
                <m:sty m:val="p"/>
              </m:rPr>
              <w:rPr>
                <w:rFonts w:ascii="Cambria Math" w:hAnsi="Cambria Math"/>
              </w:rPr>
              <m:t>(Precision + Recall)</m:t>
            </m:r>
          </m:den>
        </m:f>
      </m:oMath>
      <w:r>
        <w:t xml:space="preserve"> </w:t>
      </w:r>
      <w:bookmarkEnd w:id="27"/>
      <w:r w:rsidR="00996E45" w:rsidRPr="00996E45">
        <w:t>Random Forest</w:t>
      </w:r>
      <w:r w:rsidR="00996E45" w:rsidRPr="00996E45">
        <w:rPr>
          <w:rFonts w:hint="eastAsia"/>
        </w:rPr>
        <w:t>による識別結果を表　に示す．</w:t>
      </w:r>
    </w:p>
    <w:p w14:paraId="2B4F241A" w14:textId="77777777" w:rsidR="001F4D9A" w:rsidRDefault="001F4D9A" w:rsidP="007025DB"/>
    <w:p w14:paraId="35C2FA43" w14:textId="77777777" w:rsidR="001F4D9A" w:rsidRDefault="00B43ED5" w:rsidP="007025DB">
      <w:r>
        <w:lastRenderedPageBreak/>
        <w:t xml:space="preserve">  </w:t>
      </w:r>
      <w:r w:rsidR="00996E45" w:rsidRPr="00996E45">
        <w:rPr>
          <w:rFonts w:hint="eastAsia"/>
          <w:noProof/>
        </w:rPr>
        <w:drawing>
          <wp:inline distT="0" distB="0" distL="0" distR="0" wp14:anchorId="1EC135FE" wp14:editId="754112AF">
            <wp:extent cx="4701396" cy="1404110"/>
            <wp:effectExtent l="0" t="0" r="4445"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6690" cy="1426597"/>
                    </a:xfrm>
                    <a:prstGeom prst="rect">
                      <a:avLst/>
                    </a:prstGeom>
                    <a:noFill/>
                    <a:ln>
                      <a:noFill/>
                    </a:ln>
                  </pic:spPr>
                </pic:pic>
              </a:graphicData>
            </a:graphic>
          </wp:inline>
        </w:drawing>
      </w:r>
      <w:r>
        <w:t xml:space="preserve">  </w:t>
      </w:r>
    </w:p>
    <w:p w14:paraId="07DC0944" w14:textId="77777777" w:rsidR="001F4D9A" w:rsidRDefault="001F4D9A" w:rsidP="007025DB"/>
    <w:p w14:paraId="2C34ABF0" w14:textId="77777777" w:rsidR="001F4D9A" w:rsidRDefault="00996E45" w:rsidP="007025DB">
      <w:r w:rsidRPr="00996E45">
        <w:rPr>
          <w:rFonts w:hint="eastAsia"/>
        </w:rPr>
        <w:t>再現率は，すべてのグループにおいて協働している状態と比較して協働していない状態が低い．</w:t>
      </w:r>
      <w:r w:rsidR="00B43ED5">
        <w:t xml:space="preserve"> </w:t>
      </w:r>
      <w:r w:rsidRPr="00996E45">
        <w:rPr>
          <w:rFonts w:hint="eastAsia"/>
        </w:rPr>
        <w:t>適合率は，すべてのグループの2つの状態において0.6以上である．</w:t>
      </w:r>
      <w:r w:rsidR="00B43ED5">
        <w:t xml:space="preserve"> </w:t>
      </w:r>
      <w:r w:rsidRPr="00996E45">
        <w:rPr>
          <w:rFonts w:hint="eastAsia"/>
        </w:rPr>
        <w:t>F値は，グループBの協働していない状態において0.56と低く，その他は0.7以上である．</w:t>
      </w:r>
      <w:r w:rsidR="00B43ED5">
        <w:t xml:space="preserve"> </w:t>
      </w:r>
      <w:r w:rsidRPr="00996E45">
        <w:rPr>
          <w:rFonts w:hint="eastAsia"/>
        </w:rPr>
        <w:t>正解率は，もっとも低いグループBで0.69である．</w:t>
      </w:r>
      <w:r w:rsidR="00B43ED5">
        <w:t xml:space="preserve"> </w:t>
      </w:r>
      <w:r w:rsidRPr="00996E45">
        <w:rPr>
          <w:rFonts w:hint="eastAsia"/>
        </w:rPr>
        <w:t>すべてのグループにおいてF値の平均と正解率は，0</w:t>
      </w:r>
      <w:r w:rsidRPr="00996E45">
        <w:t>.7</w:t>
      </w:r>
      <w:r w:rsidRPr="00996E45">
        <w:rPr>
          <w:rFonts w:hint="eastAsia"/>
        </w:rPr>
        <w:t>前後もしくはそれ以上である．</w:t>
      </w:r>
      <w:r w:rsidR="00B43ED5">
        <w:t xml:space="preserve">  </w:t>
      </w:r>
    </w:p>
    <w:p w14:paraId="65E7DF8B" w14:textId="77777777" w:rsidR="001F4D9A" w:rsidRDefault="001F4D9A" w:rsidP="007025DB"/>
    <w:p w14:paraId="0C0E6892" w14:textId="77777777" w:rsidR="001F4D9A" w:rsidRDefault="008350B4" w:rsidP="007025DB">
      <w:r w:rsidRPr="008350B4">
        <w:rPr>
          <w:b/>
        </w:rPr>
        <w:t>4.</w:t>
      </w:r>
      <w:r w:rsidRPr="008350B4">
        <w:rPr>
          <w:rFonts w:hint="eastAsia"/>
          <w:b/>
        </w:rPr>
        <w:t>5 異なる検知条件における</w:t>
      </w:r>
      <w:r w:rsidRPr="008350B4">
        <w:rPr>
          <w:b/>
        </w:rPr>
        <w:t>推定精度</w:t>
      </w:r>
      <w:r w:rsidR="00B43ED5">
        <w:rPr>
          <w:b/>
        </w:rPr>
        <w:t xml:space="preserve"> </w:t>
      </w:r>
      <w:r w:rsidR="00B43ED5">
        <w:t xml:space="preserve"> </w:t>
      </w:r>
    </w:p>
    <w:p w14:paraId="4A5E4A06" w14:textId="77777777" w:rsidR="001F4D9A" w:rsidRDefault="001F4D9A" w:rsidP="007025DB"/>
    <w:p w14:paraId="2E258349" w14:textId="77777777" w:rsidR="001F4D9A" w:rsidRDefault="008350B4" w:rsidP="007025DB">
      <w:r w:rsidRPr="00EB2579">
        <w:rPr>
          <w:rFonts w:hint="eastAsia"/>
        </w:rPr>
        <w:t>4.4節では一定の期間において半分以上の</w:t>
      </w:r>
      <w:r>
        <w:rPr>
          <w:rFonts w:hint="eastAsia"/>
        </w:rPr>
        <w:t>基本期間で</w:t>
      </w:r>
      <w:r w:rsidRPr="00EB2579">
        <w:rPr>
          <w:rFonts w:hint="eastAsia"/>
        </w:rPr>
        <w:t>議論や教え合いが行われている状態を協働している状態とした．</w:t>
      </w:r>
      <w:r w:rsidR="00B43ED5">
        <w:t xml:space="preserve"> </w:t>
      </w:r>
      <w:r w:rsidRPr="00EB2579">
        <w:rPr>
          <w:rFonts w:hint="eastAsia"/>
        </w:rPr>
        <w:t>しかし，実際のグループ学習では，議論や教え合いの</w:t>
      </w:r>
      <w:r>
        <w:rPr>
          <w:rFonts w:hint="eastAsia"/>
        </w:rPr>
        <w:t>密度</w:t>
      </w:r>
      <w:r w:rsidRPr="00EB2579">
        <w:rPr>
          <w:rFonts w:hint="eastAsia"/>
        </w:rPr>
        <w:t>が短い場合，あるいは，長い場合が考えられる．</w:t>
      </w:r>
      <w:r w:rsidR="00B43ED5">
        <w:t xml:space="preserve"> </w:t>
      </w:r>
      <w:r w:rsidRPr="00EB2579">
        <w:rPr>
          <w:rFonts w:hint="eastAsia"/>
        </w:rPr>
        <w:t>よって，協働している</w:t>
      </w:r>
      <w:r>
        <w:rPr>
          <w:rFonts w:hint="eastAsia"/>
        </w:rPr>
        <w:t>期間長が長い場合と短い場合で</w:t>
      </w:r>
      <w:r w:rsidRPr="00EB2579">
        <w:rPr>
          <w:rFonts w:hint="eastAsia"/>
        </w:rPr>
        <w:t>，</w:t>
      </w:r>
      <w:r>
        <w:rPr>
          <w:rFonts w:hint="eastAsia"/>
        </w:rPr>
        <w:t>検知</w:t>
      </w:r>
      <w:r w:rsidRPr="00EB2579">
        <w:rPr>
          <w:rFonts w:hint="eastAsia"/>
        </w:rPr>
        <w:t>が可能であるかを</w:t>
      </w:r>
      <w:r>
        <w:rPr>
          <w:rFonts w:hint="eastAsia"/>
        </w:rPr>
        <w:t>調べる</w:t>
      </w:r>
      <w:r w:rsidRPr="00EB2579">
        <w:rPr>
          <w:rFonts w:hint="eastAsia"/>
        </w:rPr>
        <w:t>．</w:t>
      </w:r>
      <w:r w:rsidR="00B43ED5">
        <w:t xml:space="preserve"> </w:t>
      </w:r>
      <w:r>
        <w:rPr>
          <w:rFonts w:hint="eastAsia"/>
        </w:rPr>
        <w:t>改行</w:t>
      </w:r>
      <w:r w:rsidR="00B43ED5">
        <w:t xml:space="preserve"> </w:t>
      </w:r>
      <w:r>
        <w:rPr>
          <w:rFonts w:hint="eastAsia"/>
        </w:rPr>
        <w:t>個人の成果が問われる</w:t>
      </w:r>
      <w:r w:rsidRPr="00EB2579">
        <w:rPr>
          <w:rFonts w:hint="eastAsia"/>
        </w:rPr>
        <w:t>グループ学習の前半では，短い時間の議論，</w:t>
      </w:r>
      <w:r>
        <w:rPr>
          <w:rFonts w:hint="eastAsia"/>
        </w:rPr>
        <w:t>グループの成果が問われる</w:t>
      </w:r>
      <w:r w:rsidRPr="00EB2579">
        <w:rPr>
          <w:rFonts w:hint="eastAsia"/>
        </w:rPr>
        <w:t>後半では長い時間の議論が多く見受けられた</w:t>
      </w:r>
      <w:r>
        <w:rPr>
          <w:rFonts w:hint="eastAsia"/>
        </w:rPr>
        <w:t>．</w:t>
      </w:r>
      <w:r w:rsidRPr="00EB2579">
        <w:rPr>
          <w:rFonts w:hint="eastAsia"/>
        </w:rPr>
        <w:t>各グループの前半と後半のそれぞれで</w:t>
      </w:r>
      <w:r>
        <w:rPr>
          <w:rFonts w:hint="eastAsia"/>
        </w:rPr>
        <w:t>条件を変えて協働を検知</w:t>
      </w:r>
      <w:r w:rsidRPr="00EB2579">
        <w:rPr>
          <w:rFonts w:hint="eastAsia"/>
        </w:rPr>
        <w:t>する．</w:t>
      </w:r>
      <w:r w:rsidR="00B43ED5">
        <w:t xml:space="preserve"> </w:t>
      </w:r>
      <w:r w:rsidRPr="00EB2579">
        <w:rPr>
          <w:rFonts w:hint="eastAsia"/>
        </w:rPr>
        <w:t>グループ学習の前半では，協働状態</w:t>
      </w:r>
      <w:r>
        <w:rPr>
          <w:rFonts w:hint="eastAsia"/>
        </w:rPr>
        <w:t>の条件を以下のようにした</w:t>
      </w:r>
      <w:r w:rsidRPr="00EB2579">
        <w:rPr>
          <w:rFonts w:hint="eastAsia"/>
        </w:rPr>
        <w:t>．</w:t>
      </w:r>
      <w:r w:rsidR="00B43ED5">
        <w:t xml:space="preserve"> </w:t>
      </w:r>
    </w:p>
    <w:p w14:paraId="237BA864" w14:textId="77777777" w:rsidR="001F4D9A" w:rsidRDefault="008350B4" w:rsidP="007025DB">
      <w:r>
        <w:rPr>
          <w:rFonts w:hint="eastAsia"/>
        </w:rPr>
        <w:t>協働</w:t>
      </w:r>
      <w:r>
        <w:tab/>
      </w:r>
      <w:r>
        <w:rPr>
          <w:rFonts w:hint="eastAsia"/>
        </w:rPr>
        <w:t>i</w:t>
      </w:r>
      <w:r>
        <w:t xml:space="preserve">f </w:t>
      </w:r>
      <m:oMath>
        <m:r>
          <m:rPr>
            <m:sty m:val="p"/>
          </m:rPr>
          <w:rPr>
            <w:rFonts w:ascii="Cambria Math" w:hAnsi="Cambria Math"/>
          </w:rPr>
          <m:t>a</m:t>
        </m:r>
        <m:d>
          <m:dPr>
            <m:ctrlPr>
              <w:rPr>
                <w:rFonts w:ascii="Cambria Math" w:hAnsi="Cambria Math"/>
              </w:rPr>
            </m:ctrlPr>
          </m:dPr>
          <m:e>
            <m:r>
              <w:rPr>
                <w:rFonts w:ascii="Cambria Math" w:hAnsi="Cambria Math"/>
              </w:rPr>
              <m:t>P</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3</m:t>
            </m:r>
          </m:den>
        </m:f>
        <m:r>
          <w:rPr>
            <w:rFonts w:ascii="Cambria Math" w:hAnsi="Cambria Math"/>
          </w:rPr>
          <m:t xml:space="preserve"> </m:t>
        </m:r>
      </m:oMath>
      <w:r w:rsidR="00B43ED5">
        <w:t xml:space="preserve"> </w:t>
      </w:r>
    </w:p>
    <w:p w14:paraId="125588DA" w14:textId="77777777" w:rsidR="001F4D9A" w:rsidRDefault="008350B4" w:rsidP="007025DB">
      <w:r>
        <w:rPr>
          <w:rFonts w:hint="eastAsia"/>
        </w:rPr>
        <w:t>非協働</w:t>
      </w:r>
      <w:r>
        <w:tab/>
        <w:t>otherwise</w:t>
      </w:r>
      <w:r w:rsidR="00B43ED5">
        <w:t xml:space="preserve"> </w:t>
      </w:r>
    </w:p>
    <w:p w14:paraId="3A4AB8F7" w14:textId="77777777" w:rsidR="001F4D9A" w:rsidRDefault="008350B4" w:rsidP="007025DB">
      <w:r w:rsidRPr="00EB2579">
        <w:rPr>
          <w:rFonts w:hint="eastAsia"/>
        </w:rPr>
        <w:t>グループ学習の後半では，協働状態</w:t>
      </w:r>
      <w:r>
        <w:rPr>
          <w:rFonts w:hint="eastAsia"/>
        </w:rPr>
        <w:t>の条件を以下のようにした</w:t>
      </w:r>
      <w:r w:rsidRPr="00EB2579">
        <w:rPr>
          <w:rFonts w:hint="eastAsia"/>
        </w:rPr>
        <w:t>．</w:t>
      </w:r>
    </w:p>
    <w:p w14:paraId="19BE71A5" w14:textId="77777777" w:rsidR="001F4D9A" w:rsidRDefault="00B43ED5" w:rsidP="007025DB">
      <w:r>
        <w:t xml:space="preserve"> </w:t>
      </w:r>
      <w:r w:rsidR="008350B4">
        <w:rPr>
          <w:rFonts w:hint="eastAsia"/>
        </w:rPr>
        <w:t>協働</w:t>
      </w:r>
      <w:r w:rsidR="008350B4">
        <w:tab/>
      </w:r>
      <w:r w:rsidR="008350B4">
        <w:rPr>
          <w:rFonts w:hint="eastAsia"/>
        </w:rPr>
        <w:t>i</w:t>
      </w:r>
      <w:r w:rsidR="008350B4">
        <w:t xml:space="preserve">f </w:t>
      </w:r>
      <m:oMath>
        <m:r>
          <m:rPr>
            <m:sty m:val="p"/>
          </m:rPr>
          <w:rPr>
            <w:rFonts w:ascii="Cambria Math" w:hAnsi="Cambria Math"/>
          </w:rPr>
          <m:t>a</m:t>
        </m:r>
        <m:d>
          <m:dPr>
            <m:ctrlPr>
              <w:rPr>
                <w:rFonts w:ascii="Cambria Math" w:hAnsi="Cambria Math"/>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 xml:space="preserve">2 </m:t>
            </m:r>
            <m:d>
              <m:dPr>
                <m:begChr m:val="|"/>
                <m:endChr m:val="|"/>
                <m:ctrlPr>
                  <w:rPr>
                    <w:rFonts w:ascii="Cambria Math" w:hAnsi="Cambria Math"/>
                    <w:i/>
                  </w:rPr>
                </m:ctrlPr>
              </m:dPr>
              <m:e>
                <m:r>
                  <w:rPr>
                    <w:rFonts w:ascii="Cambria Math" w:hAnsi="Cambria Math"/>
                  </w:rPr>
                  <m:t>P</m:t>
                </m:r>
              </m:e>
            </m:d>
          </m:num>
          <m:den>
            <m:r>
              <w:rPr>
                <w:rFonts w:ascii="Cambria Math" w:hAnsi="Cambria Math"/>
              </w:rPr>
              <m:t>3</m:t>
            </m:r>
          </m:den>
        </m:f>
        <m:r>
          <w:rPr>
            <w:rFonts w:ascii="Cambria Math" w:hAnsi="Cambria Math"/>
          </w:rPr>
          <m:t xml:space="preserve"> </m:t>
        </m:r>
      </m:oMath>
      <w:r>
        <w:t xml:space="preserve"> </w:t>
      </w:r>
    </w:p>
    <w:p w14:paraId="2663DAB3" w14:textId="77777777" w:rsidR="001F4D9A" w:rsidRDefault="008350B4" w:rsidP="007025DB">
      <w:r>
        <w:rPr>
          <w:rFonts w:hint="eastAsia"/>
        </w:rPr>
        <w:t>非協働</w:t>
      </w:r>
      <w:r>
        <w:tab/>
        <w:t>otherwise</w:t>
      </w:r>
      <w:r w:rsidR="00B43ED5">
        <w:t xml:space="preserve">  </w:t>
      </w:r>
    </w:p>
    <w:p w14:paraId="12A68203" w14:textId="77777777" w:rsidR="001F4D9A" w:rsidRDefault="008350B4" w:rsidP="007025DB">
      <w:r w:rsidRPr="00EB2579">
        <w:rPr>
          <w:rFonts w:hint="eastAsia"/>
        </w:rPr>
        <w:t>ただし，グループCは前半，後半において各状態のサンプルサイズの偏りが大きいため，検証の対象から除</w:t>
      </w:r>
      <w:r>
        <w:rPr>
          <w:rFonts w:hint="eastAsia"/>
        </w:rPr>
        <w:t>いた</w:t>
      </w:r>
      <w:r w:rsidRPr="00EB2579">
        <w:rPr>
          <w:rFonts w:hint="eastAsia"/>
        </w:rPr>
        <w:t>．</w:t>
      </w:r>
      <w:r w:rsidR="00B43ED5">
        <w:t xml:space="preserve"> </w:t>
      </w:r>
      <w:r w:rsidRPr="00EB2579">
        <w:rPr>
          <w:rFonts w:hint="eastAsia"/>
        </w:rPr>
        <w:t>グループA，Bの前半と後半における各状態の</w:t>
      </w:r>
      <w:r>
        <w:rPr>
          <w:rFonts w:hint="eastAsia"/>
        </w:rPr>
        <w:t>標本数</w:t>
      </w:r>
      <w:r w:rsidRPr="00EB2579">
        <w:rPr>
          <w:rFonts w:hint="eastAsia"/>
        </w:rPr>
        <w:t>を表 に示す．</w:t>
      </w:r>
    </w:p>
    <w:p w14:paraId="7642F551" w14:textId="5344E2E8" w:rsidR="001F4D9A" w:rsidRDefault="00B43ED5" w:rsidP="007025DB">
      <w:r>
        <w:lastRenderedPageBreak/>
        <w:t xml:space="preserve">  </w:t>
      </w:r>
      <w:r w:rsidR="008350B4" w:rsidRPr="00EB2579">
        <w:rPr>
          <w:rFonts w:hint="eastAsia"/>
          <w:noProof/>
        </w:rPr>
        <w:drawing>
          <wp:inline distT="0" distB="0" distL="0" distR="0" wp14:anchorId="76B1B423" wp14:editId="1A589EE0">
            <wp:extent cx="3150704" cy="910423"/>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821" cy="911613"/>
                    </a:xfrm>
                    <a:prstGeom prst="rect">
                      <a:avLst/>
                    </a:prstGeom>
                    <a:noFill/>
                    <a:ln>
                      <a:noFill/>
                    </a:ln>
                  </pic:spPr>
                </pic:pic>
              </a:graphicData>
            </a:graphic>
          </wp:inline>
        </w:drawing>
      </w:r>
      <w:r>
        <w:t xml:space="preserve">  </w:t>
      </w:r>
    </w:p>
    <w:p w14:paraId="14C1B0A1" w14:textId="77777777" w:rsidR="001F4D9A" w:rsidRDefault="001F4D9A" w:rsidP="007025DB"/>
    <w:p w14:paraId="41218AD3" w14:textId="0B9B6E30" w:rsidR="001F4D9A" w:rsidRDefault="008350B4" w:rsidP="007025DB">
      <w:r w:rsidRPr="00EB2579">
        <w:rPr>
          <w:rFonts w:hint="eastAsia"/>
        </w:rPr>
        <w:t>次に，各グループの特徴量の数を表　に示す．</w:t>
      </w:r>
    </w:p>
    <w:p w14:paraId="64DED2AB" w14:textId="77777777" w:rsidR="001F4D9A" w:rsidRDefault="001F4D9A" w:rsidP="007025DB"/>
    <w:p w14:paraId="71880E59" w14:textId="77777777" w:rsidR="001F4D9A" w:rsidRDefault="00B43ED5" w:rsidP="007025DB">
      <w:r>
        <w:t xml:space="preserve">  </w:t>
      </w:r>
      <w:r w:rsidR="008350B4" w:rsidRPr="00EB2579">
        <w:rPr>
          <w:rFonts w:hint="eastAsia"/>
          <w:noProof/>
        </w:rPr>
        <w:drawing>
          <wp:inline distT="0" distB="0" distL="0" distR="0" wp14:anchorId="54D3AA1A" wp14:editId="57318029">
            <wp:extent cx="2753360" cy="74549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3360" cy="745490"/>
                    </a:xfrm>
                    <a:prstGeom prst="rect">
                      <a:avLst/>
                    </a:prstGeom>
                    <a:noFill/>
                    <a:ln>
                      <a:noFill/>
                    </a:ln>
                  </pic:spPr>
                </pic:pic>
              </a:graphicData>
            </a:graphic>
          </wp:inline>
        </w:drawing>
      </w:r>
      <w:r>
        <w:t xml:space="preserve">  </w:t>
      </w:r>
    </w:p>
    <w:p w14:paraId="0D7CA327" w14:textId="77777777" w:rsidR="001F4D9A" w:rsidRDefault="001F4D9A" w:rsidP="007025DB"/>
    <w:p w14:paraId="681BF81B" w14:textId="77777777" w:rsidR="001F4D9A" w:rsidRDefault="008350B4" w:rsidP="007025DB">
      <w:r w:rsidRPr="00EB2579">
        <w:rPr>
          <w:rFonts w:hint="eastAsia"/>
        </w:rPr>
        <w:t>4.4節と同様に，</w:t>
      </w:r>
      <w:r w:rsidRPr="00EB2579">
        <w:t>3</w:t>
      </w:r>
      <w:r w:rsidRPr="00EB2579">
        <w:rPr>
          <w:rFonts w:hint="eastAsia"/>
        </w:rPr>
        <w:t>交差検証により適合率，再現率，F値，正解率を算出し，精度を評価する．</w:t>
      </w:r>
      <w:r w:rsidR="00B43ED5">
        <w:t xml:space="preserve"> </w:t>
      </w:r>
      <w:r w:rsidRPr="00EB2579">
        <w:t>Random Forest</w:t>
      </w:r>
      <w:r w:rsidRPr="00EB2579">
        <w:rPr>
          <w:rFonts w:hint="eastAsia"/>
        </w:rPr>
        <w:t>による識別結果を表　に示す．</w:t>
      </w:r>
    </w:p>
    <w:p w14:paraId="60572F4A" w14:textId="77777777" w:rsidR="001F4D9A" w:rsidRDefault="00B43ED5" w:rsidP="007025DB">
      <w:r>
        <w:t xml:space="preserve">  </w:t>
      </w:r>
      <w:r w:rsidR="008350B4" w:rsidRPr="00EB2579">
        <w:rPr>
          <w:noProof/>
        </w:rPr>
        <w:drawing>
          <wp:inline distT="0" distB="0" distL="0" distR="0" wp14:anchorId="210E8122" wp14:editId="447CBFD5">
            <wp:extent cx="5400040" cy="1464310"/>
            <wp:effectExtent l="0" t="0" r="0" b="25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64310"/>
                    </a:xfrm>
                    <a:prstGeom prst="rect">
                      <a:avLst/>
                    </a:prstGeom>
                    <a:noFill/>
                    <a:ln>
                      <a:noFill/>
                    </a:ln>
                  </pic:spPr>
                </pic:pic>
              </a:graphicData>
            </a:graphic>
          </wp:inline>
        </w:drawing>
      </w:r>
      <w:r>
        <w:t xml:space="preserve">  </w:t>
      </w:r>
    </w:p>
    <w:p w14:paraId="16CC3D69" w14:textId="77777777" w:rsidR="001F4D9A" w:rsidRDefault="001F4D9A" w:rsidP="007025DB"/>
    <w:p w14:paraId="63572F64" w14:textId="77777777" w:rsidR="001F4D9A" w:rsidRDefault="008350B4" w:rsidP="007025DB">
      <w:r w:rsidRPr="00EB2579">
        <w:rPr>
          <w:rFonts w:hint="eastAsia"/>
        </w:rPr>
        <w:t>グループAの前半では，協働している状態の再現率は0.6と低く，F値も0.64と低い．</w:t>
      </w:r>
      <w:r w:rsidR="00B43ED5">
        <w:t xml:space="preserve"> </w:t>
      </w:r>
      <w:r w:rsidRPr="00EB2579">
        <w:rPr>
          <w:rFonts w:hint="eastAsia"/>
        </w:rPr>
        <w:t>対して，協働していない状態の再現率，適合率，F値は0.8以上であった．</w:t>
      </w:r>
      <w:r w:rsidR="00B43ED5">
        <w:t xml:space="preserve"> </w:t>
      </w:r>
      <w:r w:rsidRPr="00EB2579">
        <w:rPr>
          <w:rFonts w:hint="eastAsia"/>
        </w:rPr>
        <w:t>グループBの前半では，協働していない状態の再現率は0.6と低く，F値は0.66であった．</w:t>
      </w:r>
      <w:r w:rsidR="00B43ED5">
        <w:t xml:space="preserve"> </w:t>
      </w:r>
      <w:r w:rsidRPr="00EB2579">
        <w:rPr>
          <w:rFonts w:hint="eastAsia"/>
        </w:rPr>
        <w:t>協働している状態の再現率，適合率，F値は0.8前後であった．</w:t>
      </w:r>
      <w:r w:rsidR="00B43ED5">
        <w:t xml:space="preserve"> </w:t>
      </w:r>
      <w:r w:rsidRPr="00EB2579">
        <w:rPr>
          <w:rFonts w:hint="eastAsia"/>
        </w:rPr>
        <w:t>グループAの後半では，2つの状態の再現率，適合率，F値は0.</w:t>
      </w:r>
      <w:r w:rsidRPr="00EB2579">
        <w:t>65</w:t>
      </w:r>
      <w:r>
        <w:rPr>
          <w:rFonts w:hint="eastAsia"/>
        </w:rPr>
        <w:t>から</w:t>
      </w:r>
      <w:r w:rsidRPr="00EB2579">
        <w:rPr>
          <w:rFonts w:hint="eastAsia"/>
        </w:rPr>
        <w:t>0.7である．</w:t>
      </w:r>
      <w:r w:rsidR="00B43ED5">
        <w:t xml:space="preserve"> </w:t>
      </w:r>
      <w:r w:rsidRPr="00EB2579">
        <w:rPr>
          <w:rFonts w:hint="eastAsia"/>
        </w:rPr>
        <w:t>グループBの後半では，協働していない状態の再現率が0.51と低く，F値は0.61であり協働している状態と比べて低い．</w:t>
      </w:r>
      <w:r w:rsidR="00B43ED5">
        <w:t xml:space="preserve"> </w:t>
      </w:r>
      <w:r w:rsidRPr="00EB2579">
        <w:rPr>
          <w:rFonts w:hint="eastAsia"/>
        </w:rPr>
        <w:t>F値の平均は，2グループの前半においてどちらも0.74であり，後半はどちらも0.7以下であった．</w:t>
      </w:r>
      <w:r w:rsidR="00B43ED5">
        <w:t xml:space="preserve"> </w:t>
      </w:r>
      <w:r w:rsidRPr="00EB2579">
        <w:rPr>
          <w:rFonts w:hint="eastAsia"/>
        </w:rPr>
        <w:t>同様に正解率は，前半は0.8に近く，後半は0.7以下である．</w:t>
      </w:r>
      <w:r w:rsidR="00B43ED5">
        <w:t xml:space="preserve"> </w:t>
      </w:r>
      <w:r w:rsidRPr="00EB2579">
        <w:rPr>
          <w:rFonts w:hint="eastAsia"/>
        </w:rPr>
        <w:t>これらのことから，議論や教え合いの時間が短い場合の識別精度の方が高いことが示された．</w:t>
      </w:r>
      <w:r w:rsidR="00B43ED5">
        <w:t xml:space="preserve">  </w:t>
      </w:r>
    </w:p>
    <w:p w14:paraId="0864F6E5" w14:textId="77777777" w:rsidR="001F4D9A" w:rsidRDefault="001F4D9A" w:rsidP="007025DB"/>
    <w:p w14:paraId="20710EE6" w14:textId="77777777" w:rsidR="001F4D9A" w:rsidRDefault="008350B4" w:rsidP="007025DB">
      <w:r w:rsidRPr="008350B4">
        <w:rPr>
          <w:rFonts w:hint="eastAsia"/>
          <w:b/>
        </w:rPr>
        <w:t>5</w:t>
      </w:r>
      <w:r w:rsidRPr="008350B4">
        <w:rPr>
          <w:b/>
        </w:rPr>
        <w:t xml:space="preserve">. </w:t>
      </w:r>
      <w:r w:rsidRPr="008350B4">
        <w:rPr>
          <w:rFonts w:hint="eastAsia"/>
          <w:b/>
        </w:rPr>
        <w:t>考察</w:t>
      </w:r>
      <w:r w:rsidR="00B43ED5">
        <w:rPr>
          <w:b/>
        </w:rPr>
        <w:t xml:space="preserve"> </w:t>
      </w:r>
      <w:r w:rsidR="00B43ED5">
        <w:t xml:space="preserve"> </w:t>
      </w:r>
    </w:p>
    <w:p w14:paraId="60EE3C12" w14:textId="77777777" w:rsidR="001F4D9A" w:rsidRDefault="008350B4" w:rsidP="007025DB">
      <w:r w:rsidRPr="008350B4">
        <w:rPr>
          <w:rFonts w:hint="eastAsia"/>
          <w:b/>
        </w:rPr>
        <w:t>5</w:t>
      </w:r>
      <w:r w:rsidRPr="008350B4">
        <w:rPr>
          <w:b/>
        </w:rPr>
        <w:t xml:space="preserve">.1 </w:t>
      </w:r>
      <w:r w:rsidRPr="008350B4">
        <w:rPr>
          <w:rFonts w:hint="eastAsia"/>
          <w:b/>
        </w:rPr>
        <w:t>協働状態の推定精度</w:t>
      </w:r>
      <w:r w:rsidR="00B43ED5">
        <w:rPr>
          <w:b/>
        </w:rPr>
        <w:t xml:space="preserve"> </w:t>
      </w:r>
      <w:r w:rsidR="00B43ED5">
        <w:t xml:space="preserve"> </w:t>
      </w:r>
    </w:p>
    <w:p w14:paraId="04B09B90" w14:textId="47EBFD18" w:rsidR="001F4D9A" w:rsidRDefault="008350B4" w:rsidP="007025DB">
      <w:r w:rsidRPr="00EB2579">
        <w:rPr>
          <w:rFonts w:hint="eastAsia"/>
        </w:rPr>
        <w:t>4.4節より，グループAとグループCのF値の平均と正解率は0</w:t>
      </w:r>
      <w:r w:rsidRPr="00EB2579">
        <w:t>.</w:t>
      </w:r>
      <w:r w:rsidRPr="00EB2579">
        <w:rPr>
          <w:rFonts w:hint="eastAsia"/>
        </w:rPr>
        <w:t>7以上であった．</w:t>
      </w:r>
      <w:r w:rsidR="00B43ED5">
        <w:t xml:space="preserve"> </w:t>
      </w:r>
      <w:r w:rsidRPr="00EB2579">
        <w:rPr>
          <w:rFonts w:hint="eastAsia"/>
        </w:rPr>
        <w:t>しかし，</w:t>
      </w:r>
      <w:r w:rsidRPr="00EB2579">
        <w:rPr>
          <w:rFonts w:hint="eastAsia"/>
        </w:rPr>
        <w:lastRenderedPageBreak/>
        <w:t>グループBでは協働していない状態のF値が0.56と精度</w:t>
      </w:r>
      <w:r>
        <w:rPr>
          <w:rFonts w:hint="eastAsia"/>
        </w:rPr>
        <w:t>が</w:t>
      </w:r>
      <w:r w:rsidRPr="00EB2579">
        <w:rPr>
          <w:rFonts w:hint="eastAsia"/>
        </w:rPr>
        <w:t>低い．</w:t>
      </w:r>
      <w:r w:rsidR="00B43ED5">
        <w:t xml:space="preserve"> </w:t>
      </w:r>
      <w:r>
        <w:rPr>
          <w:rFonts w:hint="eastAsia"/>
        </w:rPr>
        <w:t>再現率，適合率ともに，協働状態より非協働状態のほうがかなり悪い．</w:t>
      </w:r>
      <w:r w:rsidR="00B43ED5">
        <w:t xml:space="preserve"> </w:t>
      </w:r>
      <w:r w:rsidRPr="00EB2579">
        <w:rPr>
          <w:rFonts w:hint="eastAsia"/>
        </w:rPr>
        <w:t>誤識別した要因として，協働していない状態において変化類似点が多く抽出されたことが考えられる．</w:t>
      </w:r>
      <w:r w:rsidR="00B43ED5">
        <w:t xml:space="preserve"> </w:t>
      </w:r>
      <w:moveFromRangeStart w:id="28" w:author="島川 博光" w:date="2020-02-07T16:07:00Z" w:name="move31984066"/>
      <w:moveFrom w:id="29" w:author="島川 博光" w:date="2020-02-07T16:07:00Z">
        <w:r w:rsidDel="00A96B97">
          <w:rPr>
            <w:rFonts w:hint="eastAsia"/>
          </w:rPr>
          <w:t>本手法は，さまざまな動作特徴と感情特徴の変数のあらゆる組について変化類似点を算出し，協働，もしくは，非協働の状態を識別している．</w:t>
        </w:r>
        <w:r w:rsidR="00B43ED5" w:rsidDel="00A96B97">
          <w:t xml:space="preserve"> </w:t>
        </w:r>
        <w:r w:rsidRPr="00EB2579" w:rsidDel="00A96B97">
          <w:rPr>
            <w:rFonts w:hint="eastAsia"/>
          </w:rPr>
          <w:t>3グループ</w:t>
        </w:r>
        <w:r w:rsidDel="00A96B97">
          <w:rPr>
            <w:rFonts w:hint="eastAsia"/>
          </w:rPr>
          <w:t>で，変数の組合せごとに，</w:t>
        </w:r>
        <w:r w:rsidRPr="00EB2579" w:rsidDel="00A96B97">
          <w:rPr>
            <w:rFonts w:hint="eastAsia"/>
          </w:rPr>
          <w:t>変化類似点の数を比較</w:t>
        </w:r>
        <w:r w:rsidDel="00A96B97">
          <w:rPr>
            <w:rFonts w:hint="eastAsia"/>
          </w:rPr>
          <w:t>してみよう</w:t>
        </w:r>
        <w:r w:rsidRPr="00EB2579" w:rsidDel="00A96B97">
          <w:rPr>
            <w:rFonts w:hint="eastAsia"/>
          </w:rPr>
          <w:t>．</w:t>
        </w:r>
        <w:r w:rsidR="00B43ED5" w:rsidDel="00A96B97">
          <w:t xml:space="preserve">  </w:t>
        </w:r>
      </w:moveFrom>
      <w:moveFromRangeEnd w:id="28"/>
    </w:p>
    <w:p w14:paraId="4352D447" w14:textId="77777777" w:rsidR="001F4D9A" w:rsidRDefault="001F4D9A" w:rsidP="007025DB"/>
    <w:p w14:paraId="1FC1DEC4" w14:textId="77777777" w:rsidR="001F4D9A" w:rsidRDefault="008350B4" w:rsidP="007025DB">
      <w:r w:rsidRPr="00EB2579">
        <w:rPr>
          <w:rFonts w:hint="eastAsia"/>
        </w:rPr>
        <w:t>グループA　　　　　　　グループB　　　　　　　　　　グループC</w:t>
      </w:r>
      <w:r w:rsidR="00B43ED5">
        <w:t xml:space="preserve"> </w:t>
      </w:r>
      <w:r w:rsidRPr="00EB2579">
        <w:rPr>
          <w:noProof/>
        </w:rPr>
        <w:drawing>
          <wp:inline distT="0" distB="0" distL="0" distR="0" wp14:anchorId="00D816FD" wp14:editId="7CF69BC2">
            <wp:extent cx="1568761" cy="13716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7507" cy="1379247"/>
                    </a:xfrm>
                    <a:prstGeom prst="rect">
                      <a:avLst/>
                    </a:prstGeom>
                    <a:noFill/>
                    <a:ln>
                      <a:noFill/>
                    </a:ln>
                  </pic:spPr>
                </pic:pic>
              </a:graphicData>
            </a:graphic>
          </wp:inline>
        </w:drawing>
      </w:r>
      <w:r w:rsidRPr="00EB2579">
        <w:rPr>
          <w:rFonts w:hint="eastAsia"/>
        </w:rPr>
        <w:t xml:space="preserve">　</w:t>
      </w:r>
      <w:r w:rsidRPr="00EB2579">
        <w:rPr>
          <w:noProof/>
        </w:rPr>
        <w:drawing>
          <wp:inline distT="0" distB="0" distL="0" distR="0" wp14:anchorId="1BC255FE" wp14:editId="0969C1AD">
            <wp:extent cx="1520687" cy="1329568"/>
            <wp:effectExtent l="0" t="0" r="3810" b="444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9889" cy="1363843"/>
                    </a:xfrm>
                    <a:prstGeom prst="rect">
                      <a:avLst/>
                    </a:prstGeom>
                    <a:noFill/>
                    <a:ln>
                      <a:noFill/>
                    </a:ln>
                  </pic:spPr>
                </pic:pic>
              </a:graphicData>
            </a:graphic>
          </wp:inline>
        </w:drawing>
      </w:r>
      <w:r w:rsidRPr="00EB2579">
        <w:rPr>
          <w:rFonts w:hint="eastAsia"/>
        </w:rPr>
        <w:t xml:space="preserve">　</w:t>
      </w:r>
      <w:r w:rsidRPr="00EB2579">
        <w:rPr>
          <w:rFonts w:hint="eastAsia"/>
          <w:noProof/>
        </w:rPr>
        <w:drawing>
          <wp:inline distT="0" distB="0" distL="0" distR="0" wp14:anchorId="3937B981" wp14:editId="29D4516C">
            <wp:extent cx="1432347" cy="1252330"/>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0804" cy="1312183"/>
                    </a:xfrm>
                    <a:prstGeom prst="rect">
                      <a:avLst/>
                    </a:prstGeom>
                    <a:noFill/>
                    <a:ln>
                      <a:noFill/>
                    </a:ln>
                  </pic:spPr>
                </pic:pic>
              </a:graphicData>
            </a:graphic>
          </wp:inline>
        </w:drawing>
      </w:r>
      <w:r w:rsidR="00B43ED5">
        <w:t xml:space="preserve">   </w:t>
      </w:r>
    </w:p>
    <w:p w14:paraId="6AB17773" w14:textId="77777777" w:rsidR="001F4D9A" w:rsidRDefault="001F4D9A" w:rsidP="007025DB"/>
    <w:p w14:paraId="021EEF85" w14:textId="276A7ABD" w:rsidR="001F4D9A" w:rsidRDefault="00A96B97" w:rsidP="007025DB">
      <w:moveToRangeStart w:id="30" w:author="島川 博光" w:date="2020-02-07T16:07:00Z" w:name="move31984066"/>
      <w:moveTo w:id="31" w:author="島川 博光" w:date="2020-02-07T16:07:00Z">
        <w:r>
          <w:rPr>
            <w:rFonts w:hint="eastAsia"/>
          </w:rPr>
          <w:t>本手法は，さまざまな動作特徴と感情特徴の変数のあらゆる組について変化類似点を算出し，協働，もしくは，非協働の状態を識別している．</w:t>
        </w:r>
        <w:r>
          <w:t xml:space="preserve"> </w:t>
        </w:r>
        <w:r w:rsidRPr="00EB2579">
          <w:rPr>
            <w:rFonts w:hint="eastAsia"/>
          </w:rPr>
          <w:t>3グループ</w:t>
        </w:r>
        <w:r>
          <w:rPr>
            <w:rFonts w:hint="eastAsia"/>
          </w:rPr>
          <w:t>で，変数の組合せごとに，</w:t>
        </w:r>
        <w:r w:rsidRPr="00EB2579">
          <w:rPr>
            <w:rFonts w:hint="eastAsia"/>
          </w:rPr>
          <w:t>変化類似点の数を比較</w:t>
        </w:r>
        <w:r>
          <w:rPr>
            <w:rFonts w:hint="eastAsia"/>
          </w:rPr>
          <w:t>してみよう</w:t>
        </w:r>
        <w:r w:rsidRPr="00EB2579">
          <w:rPr>
            <w:rFonts w:hint="eastAsia"/>
          </w:rPr>
          <w:t>．</w:t>
        </w:r>
        <w:r>
          <w:t xml:space="preserve">  </w:t>
        </w:r>
      </w:moveTo>
      <w:moveToRangeEnd w:id="30"/>
      <w:r w:rsidR="008350B4">
        <w:rPr>
          <w:rFonts w:hint="eastAsia"/>
        </w:rPr>
        <w:t>図　において，</w:t>
      </w:r>
      <w:r w:rsidR="008350B4" w:rsidRPr="00EB2579">
        <w:rPr>
          <w:rFonts w:hint="eastAsia"/>
        </w:rPr>
        <w:t>横軸は，変化類似点の</w:t>
      </w:r>
      <w:r w:rsidR="008350B4">
        <w:rPr>
          <w:rFonts w:hint="eastAsia"/>
        </w:rPr>
        <w:t>組合せのID</w:t>
      </w:r>
      <w:r w:rsidR="008350B4" w:rsidRPr="00EB2579">
        <w:rPr>
          <w:rFonts w:hint="eastAsia"/>
        </w:rPr>
        <w:t>を示して</w:t>
      </w:r>
      <w:r w:rsidR="008350B4">
        <w:rPr>
          <w:rFonts w:hint="eastAsia"/>
        </w:rPr>
        <w:t>おり，</w:t>
      </w:r>
      <w:r w:rsidR="008350B4" w:rsidRPr="00EB2579">
        <w:rPr>
          <w:rFonts w:hint="eastAsia"/>
        </w:rPr>
        <w:t>縦軸はグループ学習の前半と後半</w:t>
      </w:r>
      <w:r w:rsidR="008350B4">
        <w:rPr>
          <w:rFonts w:hint="eastAsia"/>
        </w:rPr>
        <w:t>で検知された</w:t>
      </w:r>
      <w:r w:rsidR="008350B4" w:rsidRPr="00EB2579">
        <w:rPr>
          <w:rFonts w:hint="eastAsia"/>
        </w:rPr>
        <w:t>点数</w:t>
      </w:r>
      <w:r w:rsidR="008350B4">
        <w:rPr>
          <w:rFonts w:hint="eastAsia"/>
        </w:rPr>
        <w:t>の合計</w:t>
      </w:r>
      <w:r w:rsidR="008350B4" w:rsidRPr="00EB2579">
        <w:rPr>
          <w:rFonts w:hint="eastAsia"/>
        </w:rPr>
        <w:t>を示している．</w:t>
      </w:r>
      <w:r w:rsidR="00B43ED5">
        <w:t xml:space="preserve"> </w:t>
      </w:r>
      <w:r w:rsidR="008350B4" w:rsidRPr="00EB2579">
        <w:rPr>
          <w:rFonts w:hint="eastAsia"/>
        </w:rPr>
        <w:t>グループBは，他の2つのグループと比べて</w:t>
      </w:r>
      <w:r w:rsidR="008350B4">
        <w:rPr>
          <w:rFonts w:hint="eastAsia"/>
        </w:rPr>
        <w:t>IDが</w:t>
      </w:r>
      <w:r w:rsidR="008350B4" w:rsidRPr="00EB2579">
        <w:rPr>
          <w:rFonts w:hint="eastAsia"/>
        </w:rPr>
        <w:t>0</w:t>
      </w:r>
      <w:r w:rsidR="008350B4" w:rsidRPr="00EB2579">
        <w:t>~10</w:t>
      </w:r>
      <w:r w:rsidR="008350B4" w:rsidRPr="00EB2579">
        <w:rPr>
          <w:rFonts w:hint="eastAsia"/>
        </w:rPr>
        <w:t>の変化類似点数が明らかに少ない．</w:t>
      </w:r>
      <w:r w:rsidR="00B43ED5">
        <w:t xml:space="preserve"> </w:t>
      </w:r>
      <w:r w:rsidR="008350B4" w:rsidRPr="00EB2579">
        <w:rPr>
          <w:rFonts w:hint="eastAsia"/>
        </w:rPr>
        <w:t>また，</w:t>
      </w:r>
      <w:r w:rsidR="008350B4">
        <w:rPr>
          <w:rFonts w:hint="eastAsia"/>
        </w:rPr>
        <w:t>IDが</w:t>
      </w:r>
      <w:r w:rsidR="008350B4" w:rsidRPr="00EB2579">
        <w:rPr>
          <w:rFonts w:hint="eastAsia"/>
        </w:rPr>
        <w:t>100前後の</w:t>
      </w:r>
      <w:r w:rsidR="008350B4">
        <w:rPr>
          <w:rFonts w:hint="eastAsia"/>
        </w:rPr>
        <w:t>組合せで，</w:t>
      </w:r>
      <w:r w:rsidR="008350B4" w:rsidRPr="00EB2579">
        <w:rPr>
          <w:rFonts w:hint="eastAsia"/>
        </w:rPr>
        <w:t>変化類似点数が多くなっている．</w:t>
      </w:r>
      <w:del w:id="32" w:author="島川 博光" w:date="2020-02-07T16:08:00Z">
        <w:r w:rsidR="00B43ED5" w:rsidDel="00A96B97">
          <w:delText xml:space="preserve"> </w:delText>
        </w:r>
        <w:r w:rsidR="008350B4" w:rsidDel="00A96B97">
          <w:rPr>
            <w:rFonts w:hint="eastAsia"/>
          </w:rPr>
          <w:delText>比較して</w:delText>
        </w:r>
      </w:del>
      <w:r w:rsidR="008350B4" w:rsidRPr="00EB2579">
        <w:rPr>
          <w:rFonts w:hint="eastAsia"/>
        </w:rPr>
        <w:t>グループB</w:t>
      </w:r>
      <w:r w:rsidR="008350B4">
        <w:rPr>
          <w:rFonts w:hint="eastAsia"/>
        </w:rPr>
        <w:t>で，検出された動作特徴と感情特徴との組合せは，</w:t>
      </w:r>
      <w:r w:rsidR="008350B4" w:rsidRPr="00EB2579">
        <w:rPr>
          <w:rFonts w:hint="eastAsia"/>
        </w:rPr>
        <w:t>他のグループ</w:t>
      </w:r>
      <w:r w:rsidR="008350B4">
        <w:rPr>
          <w:rFonts w:hint="eastAsia"/>
        </w:rPr>
        <w:t>とは異なっている．</w:t>
      </w:r>
      <w:r w:rsidR="00B43ED5">
        <w:t xml:space="preserve"> </w:t>
      </w:r>
      <w:r w:rsidR="008350B4">
        <w:rPr>
          <w:rFonts w:hint="eastAsia"/>
        </w:rPr>
        <w:t>グループBでは，協働を示す特徴の組合せで変化類似点が抽出できていない可能性がある．</w:t>
      </w:r>
      <w:r w:rsidR="00B43ED5">
        <w:t xml:space="preserve">  </w:t>
      </w:r>
      <w:r w:rsidR="008350B4">
        <w:rPr>
          <w:rFonts w:hint="eastAsia"/>
        </w:rPr>
        <w:t>ビデオ映像を調べてみると</w:t>
      </w:r>
      <w:r w:rsidR="008350B4" w:rsidRPr="00EB2579">
        <w:rPr>
          <w:rFonts w:hint="eastAsia"/>
        </w:rPr>
        <w:t>，グループBは短い時間の議論が多かった</w:t>
      </w:r>
      <w:r w:rsidR="008350B4">
        <w:rPr>
          <w:rFonts w:hint="eastAsia"/>
        </w:rPr>
        <w:t>．</w:t>
      </w:r>
      <w:del w:id="33" w:author="島川 博光" w:date="2020-02-07T16:09:00Z">
        <w:r w:rsidR="008350B4" w:rsidDel="00A96B97">
          <w:rPr>
            <w:rFonts w:hint="eastAsia"/>
          </w:rPr>
          <w:delText>これが原因として</w:delText>
        </w:r>
        <w:r w:rsidR="008350B4" w:rsidRPr="00EB2579" w:rsidDel="00A96B97">
          <w:rPr>
            <w:rFonts w:hint="eastAsia"/>
          </w:rPr>
          <w:delText>考えられる．</w:delText>
        </w:r>
      </w:del>
      <w:moveFromRangeStart w:id="34" w:author="島川 博光" w:date="2020-02-07T16:11:00Z" w:name="move31984291"/>
      <w:moveFrom w:id="35" w:author="島川 博光" w:date="2020-02-07T16:11:00Z">
        <w:r w:rsidR="00B43ED5" w:rsidDel="00A96B97">
          <w:t xml:space="preserve"> </w:t>
        </w:r>
        <w:r w:rsidR="008350B4" w:rsidRPr="00EB2579" w:rsidDel="00A96B97">
          <w:rPr>
            <w:rFonts w:hint="eastAsia"/>
          </w:rPr>
          <w:t>4</w:t>
        </w:r>
        <w:r w:rsidR="008350B4" w:rsidRPr="00EB2579" w:rsidDel="00A96B97">
          <w:t>.4</w:t>
        </w:r>
        <w:r w:rsidR="008350B4" w:rsidRPr="00EB2579" w:rsidDel="00A96B97">
          <w:rPr>
            <w:rFonts w:hint="eastAsia"/>
          </w:rPr>
          <w:t>節</w:t>
        </w:r>
        <w:r w:rsidR="008350B4" w:rsidDel="00A96B97">
          <w:rPr>
            <w:rFonts w:hint="eastAsia"/>
          </w:rPr>
          <w:t>に示した実験</w:t>
        </w:r>
        <w:r w:rsidR="008350B4" w:rsidRPr="00EB2579" w:rsidDel="00A96B97">
          <w:rPr>
            <w:rFonts w:hint="eastAsia"/>
          </w:rPr>
          <w:t>では，30秒間の半分である15秒以上の議論を協働している状態としているため，15秒未満の短い時間</w:t>
        </w:r>
        <w:r w:rsidR="008350B4" w:rsidDel="00A96B97">
          <w:rPr>
            <w:rFonts w:hint="eastAsia"/>
          </w:rPr>
          <w:t>の</w:t>
        </w:r>
        <w:r w:rsidR="008350B4" w:rsidRPr="00EB2579" w:rsidDel="00A96B97">
          <w:rPr>
            <w:rFonts w:hint="eastAsia"/>
          </w:rPr>
          <w:t>議論は協働していない状態となる．</w:t>
        </w:r>
        <w:r w:rsidR="00B43ED5" w:rsidDel="00A96B97">
          <w:t xml:space="preserve"> </w:t>
        </w:r>
      </w:moveFrom>
      <w:moveFromRangeEnd w:id="34"/>
      <w:r w:rsidR="008350B4" w:rsidRPr="00EB2579">
        <w:rPr>
          <w:rFonts w:hint="eastAsia"/>
        </w:rPr>
        <w:t>各グループの協働していない状態</w:t>
      </w:r>
      <w:r w:rsidR="008350B4">
        <w:rPr>
          <w:rFonts w:hint="eastAsia"/>
        </w:rPr>
        <w:t>である期間</w:t>
      </w:r>
      <w:del w:id="36" w:author="島川 博光" w:date="2020-02-07T16:09:00Z">
        <w:r w:rsidR="008350B4" w:rsidDel="00A96B97">
          <w:rPr>
            <w:rFonts w:hint="eastAsia"/>
          </w:rPr>
          <w:delText>内</w:delText>
        </w:r>
      </w:del>
      <w:r w:rsidR="008350B4" w:rsidRPr="00EB2579">
        <w:rPr>
          <w:rFonts w:hint="eastAsia"/>
        </w:rPr>
        <w:t>における議論や教え合いが行われている状態のラベル数の平均と標準偏差を表　に示す．</w:t>
      </w:r>
      <w:moveToRangeStart w:id="37" w:author="島川 博光" w:date="2020-02-07T16:11:00Z" w:name="move31984302"/>
      <w:moveTo w:id="38" w:author="島川 博光" w:date="2020-02-07T16:11:00Z">
        <w:r w:rsidRPr="00EB2579">
          <w:rPr>
            <w:rFonts w:hint="eastAsia"/>
          </w:rPr>
          <w:t>グループBの平均は，他のグループと比べて高いことから，他のグループよりも短い時間の議論が行われたことが</w:t>
        </w:r>
        <w:r>
          <w:rPr>
            <w:rFonts w:hint="eastAsia"/>
          </w:rPr>
          <w:t>示される</w:t>
        </w:r>
        <w:r w:rsidRPr="00EB2579">
          <w:rPr>
            <w:rFonts w:hint="eastAsia"/>
          </w:rPr>
          <w:t>．</w:t>
        </w:r>
      </w:moveTo>
      <w:moveToRangeEnd w:id="37"/>
    </w:p>
    <w:p w14:paraId="1E60B02A" w14:textId="77777777" w:rsidR="001F4D9A" w:rsidRDefault="00B43ED5" w:rsidP="007025DB">
      <w:r>
        <w:t xml:space="preserve">  </w:t>
      </w:r>
      <w:r w:rsidR="008350B4" w:rsidRPr="00EB2579">
        <w:rPr>
          <w:rFonts w:hint="eastAsia"/>
          <w:noProof/>
        </w:rPr>
        <w:drawing>
          <wp:inline distT="0" distB="0" distL="0" distR="0" wp14:anchorId="5144619E" wp14:editId="4761CBE1">
            <wp:extent cx="2753360" cy="725805"/>
            <wp:effectExtent l="0" t="0" r="889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3360" cy="725805"/>
                    </a:xfrm>
                    <a:prstGeom prst="rect">
                      <a:avLst/>
                    </a:prstGeom>
                    <a:noFill/>
                    <a:ln>
                      <a:noFill/>
                    </a:ln>
                  </pic:spPr>
                </pic:pic>
              </a:graphicData>
            </a:graphic>
          </wp:inline>
        </w:drawing>
      </w:r>
      <w:r>
        <w:t xml:space="preserve">  </w:t>
      </w:r>
    </w:p>
    <w:p w14:paraId="536BBC9E" w14:textId="77777777" w:rsidR="001F4D9A" w:rsidRDefault="001F4D9A" w:rsidP="007025DB"/>
    <w:p w14:paraId="53A5B417" w14:textId="5ED08578" w:rsidR="00FA1A14" w:rsidDel="00A96B97" w:rsidRDefault="008350B4" w:rsidP="007025DB">
      <w:pPr>
        <w:rPr>
          <w:del w:id="39" w:author="島川 博光" w:date="2020-02-07T16:14:00Z"/>
        </w:rPr>
      </w:pPr>
      <w:moveFromRangeStart w:id="40" w:author="島川 博光" w:date="2020-02-07T16:11:00Z" w:name="move31984302"/>
      <w:moveFrom w:id="41" w:author="島川 博光" w:date="2020-02-07T16:11:00Z">
        <w:r w:rsidRPr="00EB2579" w:rsidDel="00A96B97">
          <w:rPr>
            <w:rFonts w:hint="eastAsia"/>
          </w:rPr>
          <w:t>グループBの平均は，他のグループと比べて高いことから，他のグループよりも短い時間の議論が行われたことが</w:t>
        </w:r>
        <w:r w:rsidDel="00A96B97">
          <w:rPr>
            <w:rFonts w:hint="eastAsia"/>
          </w:rPr>
          <w:t>示される</w:t>
        </w:r>
        <w:r w:rsidRPr="00EB2579" w:rsidDel="00A96B97">
          <w:rPr>
            <w:rFonts w:hint="eastAsia"/>
          </w:rPr>
          <w:t>．</w:t>
        </w:r>
        <w:r w:rsidR="00B43ED5" w:rsidDel="00A96B97">
          <w:t xml:space="preserve"> </w:t>
        </w:r>
      </w:moveFrom>
      <w:moveFromRangeEnd w:id="40"/>
      <w:moveToRangeStart w:id="42" w:author="島川 博光" w:date="2020-02-07T16:11:00Z" w:name="move31984291"/>
      <w:moveTo w:id="43" w:author="島川 博光" w:date="2020-02-07T16:11:00Z">
        <w:r w:rsidR="00A96B97" w:rsidRPr="00EB2579">
          <w:rPr>
            <w:rFonts w:hint="eastAsia"/>
          </w:rPr>
          <w:t>4</w:t>
        </w:r>
        <w:r w:rsidR="00A96B97" w:rsidRPr="00EB2579">
          <w:t>.4</w:t>
        </w:r>
        <w:r w:rsidR="00A96B97" w:rsidRPr="00EB2579">
          <w:rPr>
            <w:rFonts w:hint="eastAsia"/>
          </w:rPr>
          <w:t>節</w:t>
        </w:r>
        <w:r w:rsidR="00A96B97">
          <w:rPr>
            <w:rFonts w:hint="eastAsia"/>
          </w:rPr>
          <w:t>に示した実験</w:t>
        </w:r>
        <w:r w:rsidR="00A96B97" w:rsidRPr="00EB2579">
          <w:rPr>
            <w:rFonts w:hint="eastAsia"/>
          </w:rPr>
          <w:t>では，30秒間の半分である15秒</w:t>
        </w:r>
        <w:r w:rsidR="00A96B97" w:rsidRPr="00EB2579">
          <w:rPr>
            <w:rFonts w:hint="eastAsia"/>
          </w:rPr>
          <w:lastRenderedPageBreak/>
          <w:t>以上の議論を協働している状態としているため，15秒未満の短い時間</w:t>
        </w:r>
        <w:r w:rsidR="00A96B97">
          <w:rPr>
            <w:rFonts w:hint="eastAsia"/>
          </w:rPr>
          <w:t>の</w:t>
        </w:r>
        <w:r w:rsidR="00A96B97" w:rsidRPr="00EB2579">
          <w:rPr>
            <w:rFonts w:hint="eastAsia"/>
          </w:rPr>
          <w:t>議論は協働していない状態となる．</w:t>
        </w:r>
      </w:moveTo>
      <w:moveToRangeEnd w:id="42"/>
      <w:r w:rsidRPr="00EB2579">
        <w:rPr>
          <w:rFonts w:hint="eastAsia"/>
        </w:rPr>
        <w:t>協働</w:t>
      </w:r>
      <w:r>
        <w:rPr>
          <w:rFonts w:hint="eastAsia"/>
        </w:rPr>
        <w:t>とみなされない</w:t>
      </w:r>
      <w:r w:rsidRPr="00EB2579">
        <w:rPr>
          <w:rFonts w:hint="eastAsia"/>
        </w:rPr>
        <w:t>短い時間の議論により各学生の動作，感情特徴に変化が生じた</w:t>
      </w:r>
      <w:r>
        <w:rPr>
          <w:rFonts w:hint="eastAsia"/>
        </w:rPr>
        <w:t>可能性がある</w:t>
      </w:r>
      <w:r w:rsidRPr="00EB2579">
        <w:rPr>
          <w:rFonts w:hint="eastAsia"/>
        </w:rPr>
        <w:t>．</w:t>
      </w:r>
      <w:r w:rsidR="00B43ED5">
        <w:t xml:space="preserve"> </w:t>
      </w:r>
      <w:r>
        <w:rPr>
          <w:rFonts w:hint="eastAsia"/>
        </w:rPr>
        <w:t>よってグループBでは</w:t>
      </w:r>
      <w:r w:rsidRPr="00EB2579">
        <w:rPr>
          <w:rFonts w:hint="eastAsia"/>
        </w:rPr>
        <w:t>，誤識別</w:t>
      </w:r>
      <w:r>
        <w:rPr>
          <w:rFonts w:hint="eastAsia"/>
        </w:rPr>
        <w:t>率が高くなっていると</w:t>
      </w:r>
      <w:r w:rsidRPr="00EB2579">
        <w:rPr>
          <w:rFonts w:hint="eastAsia"/>
        </w:rPr>
        <w:t>考えられる．</w:t>
      </w:r>
      <w:r w:rsidR="00B43ED5">
        <w:t xml:space="preserve"> </w:t>
      </w:r>
      <w:r w:rsidRPr="00EB2579">
        <w:rPr>
          <w:rFonts w:hint="eastAsia"/>
        </w:rPr>
        <w:t>4.5節の結果</w:t>
      </w:r>
      <w:del w:id="44" w:author="島川 博光" w:date="2020-02-07T16:12:00Z">
        <w:r w:rsidRPr="00EB2579" w:rsidDel="00A96B97">
          <w:rPr>
            <w:rFonts w:hint="eastAsia"/>
          </w:rPr>
          <w:delText>より</w:delText>
        </w:r>
      </w:del>
      <w:ins w:id="45" w:author="島川 博光" w:date="2020-02-07T16:12:00Z">
        <w:r w:rsidR="00A96B97">
          <w:rPr>
            <w:rFonts w:hint="eastAsia"/>
          </w:rPr>
          <w:t>は</w:t>
        </w:r>
      </w:ins>
      <w:r w:rsidRPr="00EB2579">
        <w:rPr>
          <w:rFonts w:hint="eastAsia"/>
        </w:rPr>
        <w:t>，グループ学習の前半で，短い時間の議論や教え合いを協働している状態とした場合の</w:t>
      </w:r>
      <w:r>
        <w:rPr>
          <w:rFonts w:hint="eastAsia"/>
        </w:rPr>
        <w:t>グループBの</w:t>
      </w:r>
      <w:r w:rsidRPr="00EB2579">
        <w:rPr>
          <w:rFonts w:hint="eastAsia"/>
        </w:rPr>
        <w:t>識別結果</w:t>
      </w:r>
      <w:del w:id="46" w:author="島川 博光" w:date="2020-02-07T16:13:00Z">
        <w:r w:rsidRPr="00EB2579" w:rsidDel="00A96B97">
          <w:rPr>
            <w:rFonts w:hint="eastAsia"/>
          </w:rPr>
          <w:delText>は</w:delText>
        </w:r>
      </w:del>
      <w:ins w:id="47" w:author="島川 博光" w:date="2020-02-07T16:13:00Z">
        <w:r w:rsidR="00A96B97">
          <w:rPr>
            <w:rFonts w:hint="eastAsia"/>
          </w:rPr>
          <w:t>が</w:t>
        </w:r>
      </w:ins>
      <w:r w:rsidRPr="00EB2579">
        <w:rPr>
          <w:rFonts w:hint="eastAsia"/>
        </w:rPr>
        <w:t>高</w:t>
      </w:r>
      <w:ins w:id="48" w:author="島川 博光" w:date="2020-02-07T16:13:00Z">
        <w:r w:rsidR="00A96B97">
          <w:rPr>
            <w:rFonts w:hint="eastAsia"/>
          </w:rPr>
          <w:t>いことを示す．上記の仮説を裏付ける結果である．</w:t>
        </w:r>
      </w:ins>
      <w:del w:id="49" w:author="島川 博光" w:date="2020-02-07T16:13:00Z">
        <w:r w:rsidRPr="00EB2579" w:rsidDel="00A96B97">
          <w:rPr>
            <w:rFonts w:hint="eastAsia"/>
          </w:rPr>
          <w:delText>くなっている．</w:delText>
        </w:r>
      </w:del>
    </w:p>
    <w:p w14:paraId="2AD039A1" w14:textId="009D417C" w:rsidR="00FA1A14" w:rsidDel="00A96B97" w:rsidRDefault="00FA1A14" w:rsidP="007025DB">
      <w:pPr>
        <w:rPr>
          <w:del w:id="50" w:author="島川 博光" w:date="2020-02-07T16:14:00Z"/>
        </w:rPr>
      </w:pPr>
    </w:p>
    <w:p w14:paraId="523EC64F" w14:textId="2FB3FF8F" w:rsidR="00FA1A14" w:rsidRDefault="00B43ED5" w:rsidP="007025DB">
      <w:del w:id="51" w:author="島川 博光" w:date="2020-02-07T16:14:00Z">
        <w:r w:rsidDel="00A96B97">
          <w:delText xml:space="preserve">  </w:delText>
        </w:r>
      </w:del>
      <w:r w:rsidR="008350B4">
        <w:rPr>
          <w:rFonts w:hint="eastAsia"/>
        </w:rPr>
        <w:t>この例が示すように，</w:t>
      </w:r>
      <w:r w:rsidR="008350B4" w:rsidRPr="00EB2579">
        <w:rPr>
          <w:rFonts w:hint="eastAsia"/>
        </w:rPr>
        <w:t>議論</w:t>
      </w:r>
      <w:r w:rsidR="008350B4">
        <w:rPr>
          <w:rFonts w:hint="eastAsia"/>
        </w:rPr>
        <w:t>の長さはグループの構成要因や議論する話題により変化する．</w:t>
      </w:r>
      <w:r w:rsidR="008350B4" w:rsidRPr="00EB2579">
        <w:rPr>
          <w:rFonts w:hint="eastAsia"/>
        </w:rPr>
        <w:t>協働している状態を議論や教え合いの時間に応じて複数定義する必要がある．</w:t>
      </w:r>
      <w:r>
        <w:t xml:space="preserve"> </w:t>
      </w:r>
      <w:r w:rsidR="008350B4">
        <w:rPr>
          <w:rFonts w:hint="eastAsia"/>
        </w:rPr>
        <w:t>協働と非協働を2値で判別するのではなく，</w:t>
      </w:r>
      <w:r w:rsidR="008350B4" w:rsidRPr="00EB2579">
        <w:rPr>
          <w:rFonts w:hint="eastAsia"/>
        </w:rPr>
        <w:t>協働していない状態</w:t>
      </w:r>
      <w:r w:rsidR="008350B4">
        <w:rPr>
          <w:rFonts w:hint="eastAsia"/>
        </w:rPr>
        <w:t>から</w:t>
      </w:r>
      <w:r w:rsidR="008350B4" w:rsidRPr="00EB2579">
        <w:rPr>
          <w:rFonts w:hint="eastAsia"/>
        </w:rPr>
        <w:t>協働している状態</w:t>
      </w:r>
      <w:r w:rsidR="008350B4">
        <w:rPr>
          <w:rFonts w:hint="eastAsia"/>
        </w:rPr>
        <w:t>までを</w:t>
      </w:r>
      <w:r w:rsidR="008350B4" w:rsidRPr="00EB2579">
        <w:rPr>
          <w:rFonts w:hint="eastAsia"/>
        </w:rPr>
        <w:t>複数の段階</w:t>
      </w:r>
      <w:r w:rsidR="008350B4">
        <w:rPr>
          <w:rFonts w:hint="eastAsia"/>
        </w:rPr>
        <w:t>で捉え</w:t>
      </w:r>
      <w:r w:rsidR="008350B4" w:rsidRPr="00EB2579">
        <w:rPr>
          <w:rFonts w:hint="eastAsia"/>
        </w:rPr>
        <w:t>，多クラス識別器を用いて推定することが有効であると考えられる．</w:t>
      </w:r>
    </w:p>
    <w:p w14:paraId="43FE56CE" w14:textId="77777777" w:rsidR="00FA1A14" w:rsidRDefault="00FA1A14" w:rsidP="007025DB"/>
    <w:p w14:paraId="46D07BD1" w14:textId="77777777" w:rsidR="00FA1A14" w:rsidRDefault="00B43ED5" w:rsidP="007025DB">
      <w:r>
        <w:t xml:space="preserve">  </w:t>
      </w:r>
      <w:r w:rsidR="008350B4" w:rsidRPr="00EB2579">
        <w:rPr>
          <w:rFonts w:hint="eastAsia"/>
        </w:rPr>
        <w:t>4.5節より，議論や教え合いの時間が短い場合と長い場合を</w:t>
      </w:r>
      <w:r w:rsidR="008350B4">
        <w:rPr>
          <w:rFonts w:hint="eastAsia"/>
        </w:rPr>
        <w:t>設けると，長い場合の</w:t>
      </w:r>
      <w:r w:rsidR="008350B4" w:rsidRPr="00EB2579">
        <w:rPr>
          <w:rFonts w:hint="eastAsia"/>
        </w:rPr>
        <w:t>協働状態</w:t>
      </w:r>
      <w:r w:rsidR="008350B4">
        <w:rPr>
          <w:rFonts w:hint="eastAsia"/>
        </w:rPr>
        <w:t>の</w:t>
      </w:r>
      <w:r w:rsidR="008350B4" w:rsidRPr="00EB2579">
        <w:rPr>
          <w:rFonts w:hint="eastAsia"/>
        </w:rPr>
        <w:t>識別精度が</w:t>
      </w:r>
      <w:r w:rsidR="008350B4">
        <w:rPr>
          <w:rFonts w:hint="eastAsia"/>
        </w:rPr>
        <w:t>下がった</w:t>
      </w:r>
      <w:r w:rsidR="008350B4" w:rsidRPr="00EB2579">
        <w:rPr>
          <w:rFonts w:hint="eastAsia"/>
        </w:rPr>
        <w:t>．</w:t>
      </w:r>
      <w:r>
        <w:t xml:space="preserve"> </w:t>
      </w:r>
      <w:r w:rsidR="008350B4" w:rsidRPr="00EB2579">
        <w:rPr>
          <w:rFonts w:hint="eastAsia"/>
        </w:rPr>
        <w:t>時間が長い場合の識別精度が低くなった要因として，協働状態における変化類似点が少なく，誤識別したことが考えられる．</w:t>
      </w:r>
      <w:r>
        <w:t xml:space="preserve"> </w:t>
      </w:r>
      <w:r w:rsidR="008350B4" w:rsidRPr="00EB2579">
        <w:rPr>
          <w:rFonts w:hint="eastAsia"/>
        </w:rPr>
        <w:t>変化類似点が少ない理由として，長い時間の議論</w:t>
      </w:r>
      <w:r w:rsidR="008350B4">
        <w:rPr>
          <w:rFonts w:hint="eastAsia"/>
        </w:rPr>
        <w:t>により多く</w:t>
      </w:r>
      <w:r w:rsidR="008350B4" w:rsidRPr="00EB2579">
        <w:rPr>
          <w:rFonts w:hint="eastAsia"/>
        </w:rPr>
        <w:t>の動作，感情の</w:t>
      </w:r>
      <w:r w:rsidR="008350B4">
        <w:rPr>
          <w:rFonts w:hint="eastAsia"/>
        </w:rPr>
        <w:t>特性を示す変数で</w:t>
      </w:r>
      <w:r w:rsidR="008350B4" w:rsidRPr="00EB2579">
        <w:rPr>
          <w:rFonts w:hint="eastAsia"/>
        </w:rPr>
        <w:t>変化が生じたにもかかわらず</w:t>
      </w:r>
      <w:r w:rsidR="008350B4">
        <w:rPr>
          <w:rFonts w:hint="eastAsia"/>
        </w:rPr>
        <w:t>，一部分の</w:t>
      </w:r>
      <w:r w:rsidR="008350B4" w:rsidRPr="00EB2579">
        <w:rPr>
          <w:rFonts w:hint="eastAsia"/>
        </w:rPr>
        <w:t>変化点</w:t>
      </w:r>
      <w:r w:rsidR="008350B4">
        <w:rPr>
          <w:rFonts w:hint="eastAsia"/>
        </w:rPr>
        <w:t>のみ</w:t>
      </w:r>
      <w:r w:rsidR="008350B4" w:rsidRPr="00EB2579">
        <w:rPr>
          <w:rFonts w:hint="eastAsia"/>
        </w:rPr>
        <w:t>抽出</w:t>
      </w:r>
      <w:r w:rsidR="008350B4">
        <w:rPr>
          <w:rFonts w:hint="eastAsia"/>
        </w:rPr>
        <w:t>されたこと</w:t>
      </w:r>
      <w:r w:rsidR="008350B4" w:rsidRPr="00EB2579">
        <w:rPr>
          <w:rFonts w:hint="eastAsia"/>
        </w:rPr>
        <w:t>が考えられる．</w:t>
      </w:r>
      <w:r>
        <w:t xml:space="preserve"> </w:t>
      </w:r>
      <w:r w:rsidR="008350B4" w:rsidRPr="00EB2579">
        <w:rPr>
          <w:rFonts w:hint="eastAsia"/>
        </w:rPr>
        <w:t>特異スペクトル変換は，前後の部分時系列の特徴を比較し，変化度を算出している．</w:t>
      </w:r>
      <w:r>
        <w:t xml:space="preserve"> </w:t>
      </w:r>
      <w:r w:rsidR="008350B4" w:rsidRPr="00EB2579">
        <w:rPr>
          <w:rFonts w:hint="eastAsia"/>
        </w:rPr>
        <w:t>短い時間の議論により動作，感情の</w:t>
      </w:r>
      <w:r w:rsidR="008350B4">
        <w:rPr>
          <w:rFonts w:hint="eastAsia"/>
        </w:rPr>
        <w:t>特性を示す変数の値に</w:t>
      </w:r>
      <w:r w:rsidR="008350B4" w:rsidRPr="00EB2579">
        <w:rPr>
          <w:rFonts w:hint="eastAsia"/>
        </w:rPr>
        <w:t>変化が生じ</w:t>
      </w:r>
      <w:r w:rsidR="008350B4">
        <w:rPr>
          <w:rFonts w:hint="eastAsia"/>
        </w:rPr>
        <w:t>，その後，すぐに鎮静し</w:t>
      </w:r>
      <w:r w:rsidR="008350B4" w:rsidRPr="00EB2579">
        <w:rPr>
          <w:rFonts w:hint="eastAsia"/>
        </w:rPr>
        <w:t>た場合，</w:t>
      </w:r>
      <w:r w:rsidR="008350B4">
        <w:rPr>
          <w:rFonts w:hint="eastAsia"/>
        </w:rPr>
        <w:t>一方の</w:t>
      </w:r>
      <w:r w:rsidR="008350B4" w:rsidRPr="00EB2579">
        <w:rPr>
          <w:rFonts w:hint="eastAsia"/>
        </w:rPr>
        <w:t>部分時系列は</w:t>
      </w:r>
      <w:r w:rsidR="008350B4">
        <w:rPr>
          <w:rFonts w:hint="eastAsia"/>
        </w:rPr>
        <w:t>影響を受け</w:t>
      </w:r>
      <w:r w:rsidR="008350B4" w:rsidRPr="00EB2579">
        <w:rPr>
          <w:rFonts w:hint="eastAsia"/>
        </w:rPr>
        <w:t>，</w:t>
      </w:r>
      <w:r w:rsidR="008350B4">
        <w:rPr>
          <w:rFonts w:hint="eastAsia"/>
        </w:rPr>
        <w:t>他方の部分時系列は影響を受けない</w:t>
      </w:r>
      <w:r w:rsidR="008350B4" w:rsidRPr="00EB2579">
        <w:rPr>
          <w:rFonts w:hint="eastAsia"/>
        </w:rPr>
        <w:t>可能性が高い．</w:t>
      </w:r>
      <w:r>
        <w:t xml:space="preserve"> </w:t>
      </w:r>
      <w:r w:rsidR="008350B4" w:rsidRPr="00EB2579">
        <w:rPr>
          <w:rFonts w:hint="eastAsia"/>
        </w:rPr>
        <w:t>ゆえに，</w:t>
      </w:r>
      <w:r w:rsidR="008350B4">
        <w:rPr>
          <w:rFonts w:hint="eastAsia"/>
        </w:rPr>
        <w:t>両部分時系列間</w:t>
      </w:r>
      <w:r w:rsidR="008350B4" w:rsidRPr="00EB2579">
        <w:rPr>
          <w:rFonts w:hint="eastAsia"/>
        </w:rPr>
        <w:t>に大きな差があるため変化点</w:t>
      </w:r>
      <w:r w:rsidR="008350B4">
        <w:rPr>
          <w:rFonts w:hint="eastAsia"/>
        </w:rPr>
        <w:t>が</w:t>
      </w:r>
      <w:r w:rsidR="008350B4" w:rsidRPr="00EB2579">
        <w:rPr>
          <w:rFonts w:hint="eastAsia"/>
        </w:rPr>
        <w:t>抽出される．</w:t>
      </w:r>
      <w:r>
        <w:t xml:space="preserve"> </w:t>
      </w:r>
      <w:r w:rsidR="008350B4" w:rsidRPr="00EB2579">
        <w:rPr>
          <w:rFonts w:hint="eastAsia"/>
        </w:rPr>
        <w:t>反対に，長い時間の議論により変化が生じた場合，</w:t>
      </w:r>
      <w:r w:rsidR="008350B4">
        <w:rPr>
          <w:rFonts w:hint="eastAsia"/>
        </w:rPr>
        <w:t>両方の</w:t>
      </w:r>
      <w:r w:rsidR="008350B4" w:rsidRPr="00EB2579">
        <w:rPr>
          <w:rFonts w:hint="eastAsia"/>
        </w:rPr>
        <w:t>部分時系列</w:t>
      </w:r>
      <w:r w:rsidR="008350B4">
        <w:rPr>
          <w:rFonts w:hint="eastAsia"/>
        </w:rPr>
        <w:t>に</w:t>
      </w:r>
      <w:r w:rsidR="008350B4" w:rsidRPr="00EB2579">
        <w:rPr>
          <w:rFonts w:hint="eastAsia"/>
        </w:rPr>
        <w:t>変化が生じている可能性が高い．</w:t>
      </w:r>
      <w:r>
        <w:t xml:space="preserve"> </w:t>
      </w:r>
      <w:r w:rsidR="008350B4" w:rsidRPr="00EB2579">
        <w:rPr>
          <w:rFonts w:hint="eastAsia"/>
        </w:rPr>
        <w:t>そのため，変化が生じているのにもかかわらず，特徴</w:t>
      </w:r>
      <w:r w:rsidR="008350B4">
        <w:rPr>
          <w:rFonts w:hint="eastAsia"/>
        </w:rPr>
        <w:t>間</w:t>
      </w:r>
      <w:r w:rsidR="008350B4" w:rsidRPr="00EB2579">
        <w:rPr>
          <w:rFonts w:hint="eastAsia"/>
        </w:rPr>
        <w:t>に差が</w:t>
      </w:r>
      <w:r w:rsidR="008350B4">
        <w:rPr>
          <w:rFonts w:hint="eastAsia"/>
        </w:rPr>
        <w:t>なく</w:t>
      </w:r>
      <w:r w:rsidR="008350B4" w:rsidRPr="00EB2579">
        <w:rPr>
          <w:rFonts w:hint="eastAsia"/>
        </w:rPr>
        <w:t>変化点として抽出</w:t>
      </w:r>
      <w:r w:rsidR="008350B4">
        <w:rPr>
          <w:rFonts w:hint="eastAsia"/>
        </w:rPr>
        <w:t>され</w:t>
      </w:r>
      <w:r w:rsidR="008350B4" w:rsidRPr="00EB2579">
        <w:rPr>
          <w:rFonts w:hint="eastAsia"/>
        </w:rPr>
        <w:t>ない．</w:t>
      </w:r>
      <w:r>
        <w:t xml:space="preserve"> </w:t>
      </w:r>
      <w:r w:rsidR="008350B4" w:rsidRPr="00EB2579">
        <w:rPr>
          <w:rFonts w:hint="eastAsia"/>
        </w:rPr>
        <w:t>長い時間の議論における変化点を抽出するために，特異スペクトル変換のパラメータ</w:t>
      </w:r>
      <w:r w:rsidR="008350B4">
        <w:rPr>
          <w:rFonts w:hint="eastAsia"/>
        </w:rPr>
        <w:t>である，期間長や，一方の部分時系列から他方へのラグ</w:t>
      </w:r>
      <w:r w:rsidR="008350B4" w:rsidRPr="00EB2579">
        <w:rPr>
          <w:rFonts w:hint="eastAsia"/>
        </w:rPr>
        <w:t>を適切に設定する必要がある．</w:t>
      </w:r>
      <w:r>
        <w:t xml:space="preserve">  </w:t>
      </w:r>
      <w:r w:rsidR="008350B4" w:rsidRPr="00EB2579">
        <w:rPr>
          <w:rFonts w:hint="eastAsia"/>
        </w:rPr>
        <w:t>4.</w:t>
      </w:r>
      <w:r w:rsidR="008350B4" w:rsidRPr="00EB2579">
        <w:t>2</w:t>
      </w:r>
      <w:r w:rsidR="008350B4" w:rsidRPr="00EB2579">
        <w:rPr>
          <w:rFonts w:hint="eastAsia"/>
        </w:rPr>
        <w:t>節で設定したパラメータは，</w:t>
      </w:r>
      <w:r w:rsidR="008350B4">
        <w:rPr>
          <w:rFonts w:hint="eastAsia"/>
        </w:rPr>
        <w:t>実験で発生した長い議論よりも短い議論を検知するのに適したものと考えられる．</w:t>
      </w:r>
    </w:p>
    <w:p w14:paraId="520063E9" w14:textId="77777777" w:rsidR="00FA1A14" w:rsidRDefault="00FA1A14" w:rsidP="007025DB"/>
    <w:p w14:paraId="30DE9BCC" w14:textId="40738768" w:rsidR="001F4D9A" w:rsidRDefault="008350B4" w:rsidP="007025DB">
      <w:r>
        <w:rPr>
          <w:rFonts w:hint="eastAsia"/>
        </w:rPr>
        <w:t>時間の流れの中で協働は繰り返し発生する．</w:t>
      </w:r>
      <w:r w:rsidR="00B43ED5">
        <w:t xml:space="preserve"> </w:t>
      </w:r>
      <w:r>
        <w:rPr>
          <w:rFonts w:hint="eastAsia"/>
        </w:rPr>
        <w:t>パラメータのうち，部分時系列の期間</w:t>
      </w:r>
      <w:ins w:id="52" w:author="島川 博光" w:date="2020-02-07T16:23:00Z">
        <w:r w:rsidR="005A0202">
          <w:rPr>
            <w:rFonts w:hint="eastAsia"/>
            <w:i/>
          </w:rPr>
          <w:t>w</w:t>
        </w:r>
      </w:ins>
      <w:r>
        <w:rPr>
          <w:rFonts w:hint="eastAsia"/>
        </w:rPr>
        <w:t>が長ければ，切り出される２つの部分時系列は，ともに，特定の協働の影響を受けやすくなる．</w:t>
      </w:r>
      <w:r w:rsidR="00B43ED5">
        <w:t xml:space="preserve"> </w:t>
      </w:r>
      <w:r>
        <w:rPr>
          <w:rFonts w:hint="eastAsia"/>
        </w:rPr>
        <w:t>一方の部分時系列からの他方の部分時系列へのラグ</w:t>
      </w:r>
      <w:ins w:id="53" w:author="島川 博光" w:date="2020-02-07T16:23:00Z">
        <w:r w:rsidR="005A0202" w:rsidRPr="00DE48DB">
          <w:rPr>
            <w:rFonts w:hint="eastAsia"/>
            <w:i/>
          </w:rPr>
          <w:t>L</w:t>
        </w:r>
      </w:ins>
      <w:bookmarkStart w:id="54" w:name="_GoBack"/>
      <w:bookmarkEnd w:id="54"/>
      <w:r>
        <w:rPr>
          <w:rFonts w:hint="eastAsia"/>
        </w:rPr>
        <w:t>を大きくすれば，一方が受けて協働の影響を他方は受けない可能性が高くなる．</w:t>
      </w:r>
      <w:r w:rsidRPr="00EB2579" w:rsidDel="001A7358">
        <w:rPr>
          <w:rFonts w:hint="eastAsia"/>
        </w:rPr>
        <w:t xml:space="preserve"> </w:t>
      </w:r>
      <w:r w:rsidR="00B43ED5">
        <w:t xml:space="preserve"> </w:t>
      </w:r>
      <w:r w:rsidRPr="00EB2579">
        <w:t>4</w:t>
      </w:r>
      <w:r w:rsidRPr="00EB2579">
        <w:rPr>
          <w:rFonts w:hint="eastAsia"/>
        </w:rPr>
        <w:t>つのパラメータにおいて部分時系列の定義に関係する</w:t>
      </w:r>
      <m:oMath>
        <m:r>
          <m:rPr>
            <m:sty m:val="p"/>
          </m:rPr>
          <w:rPr>
            <w:rFonts w:ascii="Cambria Math" w:hAnsi="Cambria Math" w:hint="eastAsia"/>
          </w:rPr>
          <m:t>w,k</m:t>
        </m:r>
        <m:r>
          <m:rPr>
            <m:sty m:val="p"/>
          </m:rPr>
          <w:rPr>
            <w:rFonts w:ascii="Cambria Math" w:hAnsi="Cambria Math"/>
          </w:rPr>
          <m:t>,</m:t>
        </m:r>
        <m:r>
          <m:rPr>
            <m:sty m:val="p"/>
          </m:rPr>
          <w:rPr>
            <w:rFonts w:ascii="Cambria Math" w:hAnsi="Cambria Math" w:hint="eastAsia"/>
          </w:rPr>
          <m:t>L</m:t>
        </m:r>
      </m:oMath>
      <w:r>
        <w:rPr>
          <w:rFonts w:hint="eastAsia"/>
        </w:rPr>
        <w:t xml:space="preserve"> </w:t>
      </w:r>
      <w:r w:rsidRPr="00EB2579">
        <w:rPr>
          <w:rFonts w:hint="eastAsia"/>
        </w:rPr>
        <w:t>を</w:t>
      </w:r>
      <w:r>
        <w:rPr>
          <w:rFonts w:hint="eastAsia"/>
        </w:rPr>
        <w:t>，グループワークを実施しているグループでの協働状態のうち，頻発するものに合わせれば，高い精度で</w:t>
      </w:r>
      <w:r w:rsidRPr="00EB2579">
        <w:rPr>
          <w:rFonts w:hint="eastAsia"/>
        </w:rPr>
        <w:t>変化点を抽出できると考えられる．</w:t>
      </w:r>
      <w:r w:rsidR="00B43ED5">
        <w:t xml:space="preserve">  </w:t>
      </w:r>
    </w:p>
    <w:p w14:paraId="48CD856A" w14:textId="77777777" w:rsidR="001F4D9A" w:rsidRDefault="001F4D9A" w:rsidP="007025DB"/>
    <w:p w14:paraId="576B67BA" w14:textId="77777777" w:rsidR="001F4D9A" w:rsidRDefault="008350B4" w:rsidP="007025DB">
      <w:r w:rsidRPr="008350B4">
        <w:rPr>
          <w:rFonts w:hint="eastAsia"/>
          <w:b/>
        </w:rPr>
        <w:t>5.2</w:t>
      </w:r>
      <w:r w:rsidRPr="008350B4">
        <w:rPr>
          <w:b/>
        </w:rPr>
        <w:t xml:space="preserve"> </w:t>
      </w:r>
      <w:r w:rsidRPr="008350B4">
        <w:rPr>
          <w:rFonts w:hint="eastAsia"/>
          <w:b/>
        </w:rPr>
        <w:t>変数重要度による特徴量選択の検討</w:t>
      </w:r>
      <w:r w:rsidR="00B43ED5">
        <w:rPr>
          <w:b/>
        </w:rPr>
        <w:t xml:space="preserve"> </w:t>
      </w:r>
      <w:r w:rsidR="00B43ED5">
        <w:t xml:space="preserve"> </w:t>
      </w:r>
    </w:p>
    <w:p w14:paraId="4F09BBCB" w14:textId="77777777" w:rsidR="001F4D9A" w:rsidRDefault="008350B4" w:rsidP="007025DB">
      <w:r w:rsidRPr="00EB2579">
        <w:rPr>
          <w:rFonts w:hint="eastAsia"/>
        </w:rPr>
        <w:t>4.4節において各グループの識別で用いた特徴量の数は約4000である．</w:t>
      </w:r>
      <w:r w:rsidR="00B43ED5">
        <w:t xml:space="preserve"> </w:t>
      </w:r>
      <w:r w:rsidRPr="00EB2579">
        <w:rPr>
          <w:rFonts w:hint="eastAsia"/>
        </w:rPr>
        <w:t>一般的に特徴量が</w:t>
      </w:r>
      <w:r w:rsidRPr="00EB2579">
        <w:rPr>
          <w:rFonts w:hint="eastAsia"/>
        </w:rPr>
        <w:lastRenderedPageBreak/>
        <w:t>多くなることで識別器の学習効率</w:t>
      </w:r>
      <w:r>
        <w:rPr>
          <w:rFonts w:hint="eastAsia"/>
        </w:rPr>
        <w:t>が</w:t>
      </w:r>
      <w:r w:rsidRPr="00EB2579">
        <w:rPr>
          <w:rFonts w:hint="eastAsia"/>
        </w:rPr>
        <w:t>低下</w:t>
      </w:r>
      <w:r>
        <w:rPr>
          <w:rFonts w:hint="eastAsia"/>
        </w:rPr>
        <w:t>し，</w:t>
      </w:r>
      <w:r w:rsidRPr="00EB2579">
        <w:rPr>
          <w:rFonts w:hint="eastAsia"/>
        </w:rPr>
        <w:t>学習時間</w:t>
      </w:r>
      <w:r>
        <w:rPr>
          <w:rFonts w:hint="eastAsia"/>
        </w:rPr>
        <w:t>が長くなる</w:t>
      </w:r>
      <w:r w:rsidRPr="00EB2579">
        <w:rPr>
          <w:rFonts w:hint="eastAsia"/>
        </w:rPr>
        <w:t>ことが知られている．</w:t>
      </w:r>
      <w:r w:rsidR="00B43ED5">
        <w:t xml:space="preserve"> </w:t>
      </w:r>
      <w:r w:rsidRPr="00EB2579">
        <w:rPr>
          <w:rFonts w:hint="eastAsia"/>
        </w:rPr>
        <w:t>そのため，ランダムフォレストよって算出される変数重要度を用いて，識別に重要な特徴量を考える．</w:t>
      </w:r>
      <w:r w:rsidR="00B43ED5">
        <w:t xml:space="preserve"> </w:t>
      </w:r>
      <w:r w:rsidRPr="00EB2579">
        <w:rPr>
          <w:rFonts w:hint="eastAsia"/>
        </w:rPr>
        <w:t>変数重要度は，</w:t>
      </w:r>
      <w:r w:rsidRPr="00EB2579">
        <w:t>各決定木における各分割</w:t>
      </w:r>
      <w:r w:rsidRPr="00EB2579">
        <w:rPr>
          <w:rFonts w:hint="eastAsia"/>
        </w:rPr>
        <w:t>変数の</w:t>
      </w:r>
      <w:r w:rsidRPr="00EB2579">
        <w:t>重要度を</w:t>
      </w:r>
      <w:r w:rsidRPr="00EB2579">
        <w:rPr>
          <w:rFonts w:hint="eastAsia"/>
        </w:rPr>
        <w:t>，すべての決定木</w:t>
      </w:r>
      <w:r>
        <w:rPr>
          <w:rFonts w:hint="eastAsia"/>
        </w:rPr>
        <w:t>で</w:t>
      </w:r>
      <w:r w:rsidRPr="00EB2579">
        <w:rPr>
          <w:rFonts w:hint="eastAsia"/>
        </w:rPr>
        <w:t>積算</w:t>
      </w:r>
      <w:r>
        <w:rPr>
          <w:rFonts w:hint="eastAsia"/>
        </w:rPr>
        <w:t>し</w:t>
      </w:r>
      <w:r w:rsidRPr="00EB2579">
        <w:rPr>
          <w:rFonts w:hint="eastAsia"/>
        </w:rPr>
        <w:t>求められる．</w:t>
      </w:r>
      <w:r w:rsidR="00B43ED5">
        <w:t xml:space="preserve"> </w:t>
      </w:r>
      <w:r>
        <w:rPr>
          <w:rFonts w:hint="eastAsia"/>
        </w:rPr>
        <w:t>改行</w:t>
      </w:r>
      <w:r w:rsidR="00B43ED5">
        <w:t xml:space="preserve"> </w:t>
      </w:r>
      <w:r w:rsidRPr="00EB2579">
        <w:rPr>
          <w:rFonts w:hint="eastAsia"/>
        </w:rPr>
        <w:t>4.4節の各グループの識別における重要度の高い10個の特徴量の組み合わせを示す．</w:t>
      </w:r>
    </w:p>
    <w:p w14:paraId="2B221544" w14:textId="77777777" w:rsidR="001F4D9A" w:rsidRDefault="00B43ED5" w:rsidP="007025DB">
      <w:r>
        <w:t xml:space="preserve">  </w:t>
      </w:r>
      <w:r w:rsidR="008350B4" w:rsidRPr="00EB2579">
        <w:rPr>
          <w:noProof/>
        </w:rPr>
        <w:drawing>
          <wp:inline distT="0" distB="0" distL="0" distR="0" wp14:anchorId="0DD75CA5" wp14:editId="1A09DA9E">
            <wp:extent cx="5454502" cy="2275061"/>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235" cy="2285794"/>
                    </a:xfrm>
                    <a:prstGeom prst="rect">
                      <a:avLst/>
                    </a:prstGeom>
                    <a:noFill/>
                    <a:ln>
                      <a:noFill/>
                    </a:ln>
                  </pic:spPr>
                </pic:pic>
              </a:graphicData>
            </a:graphic>
          </wp:inline>
        </w:drawing>
      </w:r>
      <w:r>
        <w:t xml:space="preserve">  </w:t>
      </w:r>
    </w:p>
    <w:p w14:paraId="0E349CB5" w14:textId="77777777" w:rsidR="001F4D9A" w:rsidRDefault="001F4D9A" w:rsidP="007025DB"/>
    <w:p w14:paraId="4D4AEA21" w14:textId="55969DE7" w:rsidR="00996E45" w:rsidRPr="008350B4" w:rsidRDefault="008350B4" w:rsidP="007025DB">
      <w:r w:rsidRPr="00EB2579">
        <w:rPr>
          <w:rFonts w:hint="eastAsia"/>
        </w:rPr>
        <w:t>動作特徴は，各軸と3軸のノルムのすべてを1部位として示している．</w:t>
      </w:r>
      <w:r w:rsidR="00B43ED5">
        <w:t xml:space="preserve"> </w:t>
      </w:r>
      <w:r w:rsidRPr="00EB2579">
        <w:rPr>
          <w:rFonts w:hint="eastAsia"/>
        </w:rPr>
        <w:t>s</w:t>
      </w:r>
      <w:r w:rsidRPr="00EB2579">
        <w:t>ubject1,</w:t>
      </w:r>
      <w:r w:rsidRPr="00EB2579">
        <w:rPr>
          <w:rFonts w:hint="eastAsia"/>
        </w:rPr>
        <w:t xml:space="preserve"> s</w:t>
      </w:r>
      <w:r w:rsidRPr="00EB2579">
        <w:t>ubject2,</w:t>
      </w:r>
      <w:r w:rsidRPr="00EB2579">
        <w:rPr>
          <w:rFonts w:hint="eastAsia"/>
        </w:rPr>
        <w:t xml:space="preserve"> s</w:t>
      </w:r>
      <w:r w:rsidRPr="00EB2579">
        <w:t>ubject4,subject7,subject8, subject9</w:t>
      </w:r>
      <w:r w:rsidRPr="00EB2579">
        <w:rPr>
          <w:rFonts w:hint="eastAsia"/>
        </w:rPr>
        <w:t>は同じ部位の動作特徴が</w:t>
      </w:r>
      <w:r>
        <w:rPr>
          <w:rFonts w:hint="eastAsia"/>
        </w:rPr>
        <w:t>5個</w:t>
      </w:r>
      <w:r w:rsidRPr="00EB2579">
        <w:rPr>
          <w:rFonts w:hint="eastAsia"/>
        </w:rPr>
        <w:t>以上ある．</w:t>
      </w:r>
      <w:r w:rsidR="00B43ED5">
        <w:t xml:space="preserve"> </w:t>
      </w:r>
      <w:r w:rsidRPr="00EB2579">
        <w:rPr>
          <w:rFonts w:hint="eastAsia"/>
        </w:rPr>
        <w:t>これらの被験者の動きを実験映像から観察する．</w:t>
      </w:r>
      <w:r w:rsidR="00B43ED5">
        <w:t xml:space="preserve"> </w:t>
      </w:r>
      <w:r w:rsidRPr="00EB2579">
        <w:rPr>
          <w:rFonts w:hint="eastAsia"/>
        </w:rPr>
        <w:t>グループAでは，s</w:t>
      </w:r>
      <w:r w:rsidRPr="00EB2579">
        <w:t>ubject1</w:t>
      </w:r>
      <w:r w:rsidRPr="00EB2579">
        <w:rPr>
          <w:rFonts w:hint="eastAsia"/>
        </w:rPr>
        <w:t>の上位8個が腕であり，s</w:t>
      </w:r>
      <w:r w:rsidRPr="00EB2579">
        <w:t>ubject2</w:t>
      </w:r>
      <w:r>
        <w:rPr>
          <w:rFonts w:hint="eastAsia"/>
        </w:rPr>
        <w:t>は</w:t>
      </w:r>
      <w:r w:rsidRPr="00EB2579">
        <w:rPr>
          <w:rFonts w:hint="eastAsia"/>
        </w:rPr>
        <w:t>6個が首である．</w:t>
      </w:r>
      <w:r w:rsidR="00B43ED5">
        <w:t xml:space="preserve"> </w:t>
      </w:r>
      <w:r w:rsidRPr="00EB2579">
        <w:rPr>
          <w:rFonts w:hint="eastAsia"/>
        </w:rPr>
        <w:t>s</w:t>
      </w:r>
      <w:r w:rsidRPr="00EB2579">
        <w:t>ubject1</w:t>
      </w:r>
      <w:r w:rsidRPr="00EB2579">
        <w:rPr>
          <w:rFonts w:hint="eastAsia"/>
        </w:rPr>
        <w:t>は，同じグループの被験者と比べて，発話量が多く，ジェスチャーや</w:t>
      </w:r>
      <w:r>
        <w:rPr>
          <w:rFonts w:hint="eastAsia"/>
        </w:rPr>
        <w:t>PC</w:t>
      </w:r>
      <w:r w:rsidRPr="00EB2579">
        <w:rPr>
          <w:rFonts w:hint="eastAsia"/>
        </w:rPr>
        <w:t>を指差して説明していることが多かった．</w:t>
      </w:r>
      <w:r w:rsidR="00B43ED5">
        <w:t xml:space="preserve"> </w:t>
      </w:r>
      <w:r w:rsidRPr="00EB2579">
        <w:rPr>
          <w:rFonts w:hint="eastAsia"/>
        </w:rPr>
        <w:t>そのため，腕の動きの変化が多く生じたと考えられる．</w:t>
      </w:r>
      <w:r w:rsidR="00B43ED5">
        <w:t xml:space="preserve">  </w:t>
      </w:r>
      <w:r w:rsidRPr="00EB2579">
        <w:rPr>
          <w:rFonts w:hint="eastAsia"/>
        </w:rPr>
        <w:t>s</w:t>
      </w:r>
      <w:r w:rsidRPr="00EB2579">
        <w:t>ubject2</w:t>
      </w:r>
      <w:r w:rsidRPr="00EB2579">
        <w:rPr>
          <w:rFonts w:hint="eastAsia"/>
        </w:rPr>
        <w:t>は，自身の</w:t>
      </w:r>
      <w:r>
        <w:rPr>
          <w:rFonts w:hint="eastAsia"/>
        </w:rPr>
        <w:t>PC</w:t>
      </w:r>
      <w:r w:rsidRPr="00EB2579">
        <w:rPr>
          <w:rFonts w:hint="eastAsia"/>
        </w:rPr>
        <w:t>や紙を見ることと，他者を見ることを繰り返していることが多かった．</w:t>
      </w:r>
      <w:r w:rsidR="00B43ED5">
        <w:t xml:space="preserve"> </w:t>
      </w:r>
      <w:r w:rsidRPr="00EB2579">
        <w:rPr>
          <w:rFonts w:hint="eastAsia"/>
        </w:rPr>
        <w:t>そのため，首の動きに変化が生じたことが考えられる．</w:t>
      </w:r>
      <w:r w:rsidR="00B43ED5">
        <w:t xml:space="preserve"> </w:t>
      </w:r>
      <w:r w:rsidRPr="00EB2579">
        <w:rPr>
          <w:rFonts w:hint="eastAsia"/>
        </w:rPr>
        <w:t>また，上位に腰があることから，首だけでなく体全体の動きがあらわれたことが考えられる．</w:t>
      </w:r>
      <w:r w:rsidR="00B43ED5">
        <w:t xml:space="preserve">  </w:t>
      </w:r>
      <w:r w:rsidRPr="00EB2579">
        <w:rPr>
          <w:rFonts w:hint="eastAsia"/>
        </w:rPr>
        <w:t>グループBでは，s</w:t>
      </w:r>
      <w:r w:rsidRPr="00EB2579">
        <w:t>ubject4</w:t>
      </w:r>
      <w:r w:rsidRPr="00EB2579">
        <w:rPr>
          <w:rFonts w:hint="eastAsia"/>
        </w:rPr>
        <w:t>の6個が首であった．</w:t>
      </w:r>
      <w:r w:rsidR="00B43ED5">
        <w:t xml:space="preserve"> </w:t>
      </w:r>
      <w:r w:rsidRPr="00EB2579">
        <w:rPr>
          <w:rFonts w:hint="eastAsia"/>
        </w:rPr>
        <w:t>s</w:t>
      </w:r>
      <w:r w:rsidRPr="00EB2579">
        <w:t>ubject4</w:t>
      </w:r>
      <w:r w:rsidRPr="00EB2579">
        <w:rPr>
          <w:rFonts w:hint="eastAsia"/>
        </w:rPr>
        <w:t>は，発話量は少なく，聞き手になっていることが多かった．</w:t>
      </w:r>
      <w:r w:rsidR="00B43ED5">
        <w:t xml:space="preserve"> </w:t>
      </w:r>
      <w:r w:rsidRPr="00EB2579">
        <w:rPr>
          <w:rFonts w:hint="eastAsia"/>
        </w:rPr>
        <w:t>そのため，うなずく回数が多いことから，首の動きがあらわれた</w:t>
      </w:r>
      <w:r>
        <w:rPr>
          <w:rFonts w:hint="eastAsia"/>
        </w:rPr>
        <w:t>ことが考えられる</w:t>
      </w:r>
      <w:r w:rsidRPr="00EB2579">
        <w:rPr>
          <w:rFonts w:hint="eastAsia"/>
        </w:rPr>
        <w:t>．</w:t>
      </w:r>
      <w:r w:rsidR="00B43ED5">
        <w:t xml:space="preserve">  </w:t>
      </w:r>
      <w:r w:rsidRPr="00EB2579">
        <w:rPr>
          <w:rFonts w:hint="eastAsia"/>
        </w:rPr>
        <w:t>グループCでは，s</w:t>
      </w:r>
      <w:r w:rsidRPr="00EB2579">
        <w:t>ubject</w:t>
      </w:r>
      <w:r w:rsidRPr="00EB2579">
        <w:rPr>
          <w:rFonts w:hint="eastAsia"/>
        </w:rPr>
        <w:t>7</w:t>
      </w:r>
      <w:r>
        <w:rPr>
          <w:rFonts w:hint="eastAsia"/>
        </w:rPr>
        <w:t>は</w:t>
      </w:r>
      <w:r w:rsidRPr="00EB2579">
        <w:rPr>
          <w:rFonts w:hint="eastAsia"/>
        </w:rPr>
        <w:t>5個</w:t>
      </w:r>
      <w:r>
        <w:rPr>
          <w:rFonts w:hint="eastAsia"/>
        </w:rPr>
        <w:t>，</w:t>
      </w:r>
      <w:r w:rsidRPr="00EB2579">
        <w:rPr>
          <w:rFonts w:hint="eastAsia"/>
        </w:rPr>
        <w:t>s</w:t>
      </w:r>
      <w:r w:rsidRPr="00EB2579">
        <w:t>ubject</w:t>
      </w:r>
      <w:r>
        <w:rPr>
          <w:rFonts w:hint="eastAsia"/>
        </w:rPr>
        <w:t>９は</w:t>
      </w:r>
      <w:r w:rsidRPr="00EB2579">
        <w:rPr>
          <w:rFonts w:hint="eastAsia"/>
        </w:rPr>
        <w:t>7個が首であり，s</w:t>
      </w:r>
      <w:r w:rsidRPr="00EB2579">
        <w:t>ubject</w:t>
      </w:r>
      <w:r w:rsidRPr="00EB2579">
        <w:rPr>
          <w:rFonts w:hint="eastAsia"/>
        </w:rPr>
        <w:t>8の5個が腰である</w:t>
      </w:r>
      <w:r w:rsidR="00B43ED5">
        <w:t xml:space="preserve"> </w:t>
      </w:r>
      <w:r w:rsidRPr="00EB2579">
        <w:t>subject7</w:t>
      </w:r>
      <w:r w:rsidRPr="00EB2579">
        <w:rPr>
          <w:rFonts w:hint="eastAsia"/>
        </w:rPr>
        <w:t>は，グループ内でもっとも発話量が多く，話をまとめることが多かった．</w:t>
      </w:r>
      <w:r w:rsidR="00B43ED5">
        <w:t xml:space="preserve"> </w:t>
      </w:r>
      <w:r w:rsidRPr="00EB2579">
        <w:rPr>
          <w:rFonts w:hint="eastAsia"/>
        </w:rPr>
        <w:t>発話する際に，ジェスチャーなどの腕の動きはなく，頭部が動いていることが多かった．</w:t>
      </w:r>
      <w:r w:rsidR="00B43ED5">
        <w:t xml:space="preserve"> </w:t>
      </w:r>
      <w:r w:rsidRPr="00EB2579">
        <w:t>subject9</w:t>
      </w:r>
      <w:r w:rsidRPr="00EB2579">
        <w:rPr>
          <w:rFonts w:hint="eastAsia"/>
        </w:rPr>
        <w:t>は，発話量は少ないが，他の被験者の発言に対して瞬時に反応を示していた．</w:t>
      </w:r>
      <w:r w:rsidR="00B43ED5">
        <w:t xml:space="preserve"> </w:t>
      </w:r>
      <w:r w:rsidRPr="00EB2579">
        <w:t>そのため，首の動きに</w:t>
      </w:r>
      <w:r w:rsidRPr="00EB2579">
        <w:rPr>
          <w:rFonts w:hint="eastAsia"/>
        </w:rPr>
        <w:t>変化が生じたことが考えられる．</w:t>
      </w:r>
      <w:r w:rsidR="00B43ED5">
        <w:t xml:space="preserve"> </w:t>
      </w:r>
      <w:r w:rsidRPr="00EB2579">
        <w:rPr>
          <w:rFonts w:hint="eastAsia"/>
        </w:rPr>
        <w:t>subject8は，2番目に発話量が多く，発話の際に前のめりになる動きや上半身の揺れが多かった．</w:t>
      </w:r>
      <w:r w:rsidR="00B43ED5">
        <w:t xml:space="preserve"> </w:t>
      </w:r>
      <w:r w:rsidRPr="00EB2579">
        <w:t>そのため，</w:t>
      </w:r>
      <w:r w:rsidRPr="00EB2579">
        <w:rPr>
          <w:rFonts w:hint="eastAsia"/>
        </w:rPr>
        <w:t>主に</w:t>
      </w:r>
      <w:r w:rsidRPr="00EB2579">
        <w:t>腰</w:t>
      </w:r>
      <w:r w:rsidRPr="00EB2579">
        <w:rPr>
          <w:rFonts w:hint="eastAsia"/>
        </w:rPr>
        <w:t>の動きが多くあらわれたことが考えられる．</w:t>
      </w:r>
      <w:r w:rsidR="00B43ED5">
        <w:t xml:space="preserve"> </w:t>
      </w:r>
      <w:r>
        <w:rPr>
          <w:rFonts w:hint="eastAsia"/>
        </w:rPr>
        <w:t>改行</w:t>
      </w:r>
      <w:r w:rsidR="00B43ED5">
        <w:t xml:space="preserve"> </w:t>
      </w:r>
      <w:r w:rsidRPr="00EB2579">
        <w:t>これらのことから</w:t>
      </w:r>
      <w:r w:rsidRPr="00EB2579">
        <w:rPr>
          <w:rFonts w:hint="eastAsia"/>
        </w:rPr>
        <w:t>，</w:t>
      </w:r>
      <w:r w:rsidRPr="00EB2579">
        <w:t>グループ内の</w:t>
      </w:r>
      <w:r w:rsidRPr="00EB2579">
        <w:rPr>
          <w:rFonts w:hint="eastAsia"/>
        </w:rPr>
        <w:t>話し手と聞き手のそれぞれの役割において，動きがあらわれやすい部位が重要度の高い特徴量に関係している．</w:t>
      </w:r>
      <w:r w:rsidR="00B43ED5">
        <w:t xml:space="preserve">  </w:t>
      </w:r>
      <w:r w:rsidRPr="00EB2579">
        <w:rPr>
          <w:rFonts w:hint="eastAsia"/>
        </w:rPr>
        <w:t>感情特徴では，すべてのグループにおいてLF/HFがもっとも</w:t>
      </w:r>
      <w:r w:rsidRPr="00EB2579">
        <w:rPr>
          <w:rFonts w:hint="eastAsia"/>
        </w:rPr>
        <w:lastRenderedPageBreak/>
        <w:t>多い．</w:t>
      </w:r>
      <w:r w:rsidR="00B43ED5">
        <w:t xml:space="preserve"> </w:t>
      </w:r>
      <w:r w:rsidRPr="00EB2579">
        <w:rPr>
          <w:rFonts w:hint="eastAsia"/>
        </w:rPr>
        <w:t>LF/HFは，一般的に交感神経系の変動を反映しており，ストレスや緊張感の</w:t>
      </w:r>
      <w:r>
        <w:rPr>
          <w:rFonts w:hint="eastAsia"/>
        </w:rPr>
        <w:t>状態を反映している</w:t>
      </w:r>
      <w:r w:rsidRPr="00EB2579">
        <w:rPr>
          <w:rFonts w:hint="eastAsia"/>
        </w:rPr>
        <w:t>ことがわかっている．</w:t>
      </w:r>
      <w:r w:rsidR="00B43ED5">
        <w:t xml:space="preserve"> </w:t>
      </w:r>
      <w:r w:rsidRPr="00EB2579">
        <w:rPr>
          <w:rFonts w:hint="eastAsia"/>
        </w:rPr>
        <w:t>一方で，興奮や喜びの感情状態を反映していることもわかっている．</w:t>
      </w:r>
      <w:r w:rsidR="00B43ED5">
        <w:t xml:space="preserve"> </w:t>
      </w:r>
      <w:r w:rsidRPr="00EB2579">
        <w:t>議論や教え合い</w:t>
      </w:r>
      <w:r>
        <w:rPr>
          <w:rFonts w:hint="eastAsia"/>
        </w:rPr>
        <w:t>の</w:t>
      </w:r>
      <w:r w:rsidRPr="00EB2579">
        <w:t>際に，</w:t>
      </w:r>
      <w:r w:rsidRPr="00EB2579">
        <w:rPr>
          <w:rFonts w:hint="eastAsia"/>
        </w:rPr>
        <w:t>他者の意見に</w:t>
      </w:r>
      <w:r w:rsidRPr="00EB2579">
        <w:t>興味</w:t>
      </w:r>
      <w:r w:rsidRPr="00EB2579">
        <w:rPr>
          <w:rFonts w:hint="eastAsia"/>
        </w:rPr>
        <w:t>や</w:t>
      </w:r>
      <w:r w:rsidRPr="00EB2579">
        <w:t>関心</w:t>
      </w:r>
      <w:r w:rsidRPr="00EB2579">
        <w:rPr>
          <w:rFonts w:hint="eastAsia"/>
        </w:rPr>
        <w:t>を抱くことにより，感情の変化があらわれたことが考えられる．</w:t>
      </w:r>
      <w:r w:rsidR="00B43ED5">
        <w:t xml:space="preserve"> </w:t>
      </w:r>
      <w:r w:rsidRPr="00EB2579">
        <w:t>また，話し合い</w:t>
      </w:r>
      <w:r w:rsidRPr="00EB2579">
        <w:rPr>
          <w:rFonts w:hint="eastAsia"/>
        </w:rPr>
        <w:t>の</w:t>
      </w:r>
      <w:r w:rsidRPr="00EB2579">
        <w:t>盛り上がり</w:t>
      </w:r>
      <w:r w:rsidRPr="00EB2579">
        <w:rPr>
          <w:rFonts w:hint="eastAsia"/>
        </w:rPr>
        <w:t>や笑い動作が多く見受けられた．</w:t>
      </w:r>
      <w:r w:rsidR="00B43ED5">
        <w:t xml:space="preserve"> </w:t>
      </w:r>
      <w:r w:rsidRPr="00EB2579">
        <w:t>よって，</w:t>
      </w:r>
      <w:r w:rsidRPr="00EB2579">
        <w:rPr>
          <w:rFonts w:hint="eastAsia"/>
        </w:rPr>
        <w:t>気分が高揚している状態となり交感神経系が活性化されたことが考えられる．</w:t>
      </w:r>
      <w:r w:rsidR="00B43ED5">
        <w:t xml:space="preserve"> </w:t>
      </w:r>
      <w:r w:rsidRPr="00EB2579">
        <w:rPr>
          <w:rFonts w:hint="eastAsia"/>
        </w:rPr>
        <w:t>以上のことから，個人ごとに特定の動作，感情特徴に変化が生じ，識別において重要な特徴量</w:t>
      </w:r>
      <w:r>
        <w:rPr>
          <w:rFonts w:hint="eastAsia"/>
        </w:rPr>
        <w:t>となる</w:t>
      </w:r>
      <w:r w:rsidRPr="00EB2579">
        <w:rPr>
          <w:rFonts w:hint="eastAsia"/>
        </w:rPr>
        <w:t>可能性がある．</w:t>
      </w:r>
      <w:r w:rsidR="00B43ED5">
        <w:t xml:space="preserve">  </w:t>
      </w:r>
    </w:p>
    <w:sectPr w:rsidR="00996E45" w:rsidRPr="008350B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06A99" w14:textId="77777777" w:rsidR="00D71C67" w:rsidRDefault="00D71C67" w:rsidP="000A317E">
      <w:r>
        <w:separator/>
      </w:r>
    </w:p>
  </w:endnote>
  <w:endnote w:type="continuationSeparator" w:id="0">
    <w:p w14:paraId="282DC40A" w14:textId="77777777" w:rsidR="00D71C67" w:rsidRDefault="00D71C67" w:rsidP="000A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8BA4" w14:textId="77777777" w:rsidR="00D71C67" w:rsidRDefault="00D71C67" w:rsidP="000A317E">
      <w:r>
        <w:separator/>
      </w:r>
    </w:p>
  </w:footnote>
  <w:footnote w:type="continuationSeparator" w:id="0">
    <w:p w14:paraId="78D35C8C" w14:textId="77777777" w:rsidR="00D71C67" w:rsidRDefault="00D71C67" w:rsidP="000A3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C81"/>
    <w:multiLevelType w:val="hybridMultilevel"/>
    <w:tmpl w:val="80C0CBF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8C768C9"/>
    <w:multiLevelType w:val="hybridMultilevel"/>
    <w:tmpl w:val="DD62884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1919FE"/>
    <w:multiLevelType w:val="hybridMultilevel"/>
    <w:tmpl w:val="544088DE"/>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6076B5"/>
    <w:multiLevelType w:val="hybridMultilevel"/>
    <w:tmpl w:val="A45AA9E6"/>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215AEF"/>
    <w:multiLevelType w:val="hybridMultilevel"/>
    <w:tmpl w:val="20AE170A"/>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E844D9"/>
    <w:multiLevelType w:val="hybridMultilevel"/>
    <w:tmpl w:val="29B0B360"/>
    <w:lvl w:ilvl="0" w:tplc="11CAC0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0B5025B"/>
    <w:multiLevelType w:val="hybridMultilevel"/>
    <w:tmpl w:val="F6E8A90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5A0F7E"/>
    <w:multiLevelType w:val="hybridMultilevel"/>
    <w:tmpl w:val="53509CE4"/>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46349"/>
    <w:multiLevelType w:val="hybridMultilevel"/>
    <w:tmpl w:val="FCA607C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3981480"/>
    <w:multiLevelType w:val="hybridMultilevel"/>
    <w:tmpl w:val="44F036A2"/>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BA0CCB"/>
    <w:multiLevelType w:val="hybridMultilevel"/>
    <w:tmpl w:val="050A9A16"/>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8856091"/>
    <w:multiLevelType w:val="hybridMultilevel"/>
    <w:tmpl w:val="21D40F14"/>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F87400A"/>
    <w:multiLevelType w:val="hybridMultilevel"/>
    <w:tmpl w:val="FE84D690"/>
    <w:lvl w:ilvl="0" w:tplc="76D2BBAC">
      <w:start w:val="1"/>
      <w:numFmt w:val="bullet"/>
      <w:lvlText w:val=""/>
      <w:lvlJc w:val="left"/>
      <w:pPr>
        <w:ind w:left="420" w:hanging="420"/>
      </w:pPr>
      <w:rPr>
        <w:rFonts w:ascii="Wingdings" w:hAnsi="Wingdings" w:hint="default"/>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3BA4324"/>
    <w:multiLevelType w:val="hybridMultilevel"/>
    <w:tmpl w:val="9DA2C81E"/>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0AF559C"/>
    <w:multiLevelType w:val="hybridMultilevel"/>
    <w:tmpl w:val="2252191E"/>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1C17BBF"/>
    <w:multiLevelType w:val="hybridMultilevel"/>
    <w:tmpl w:val="28C6ACA0"/>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FF4FA2"/>
    <w:multiLevelType w:val="hybridMultilevel"/>
    <w:tmpl w:val="94B8F9D6"/>
    <w:lvl w:ilvl="0" w:tplc="76D2BBA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4F736DE"/>
    <w:multiLevelType w:val="hybridMultilevel"/>
    <w:tmpl w:val="625492A6"/>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70446D2"/>
    <w:multiLevelType w:val="hybridMultilevel"/>
    <w:tmpl w:val="DE4EE692"/>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817BBE"/>
    <w:multiLevelType w:val="hybridMultilevel"/>
    <w:tmpl w:val="61B49F62"/>
    <w:lvl w:ilvl="0" w:tplc="931C384E">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8F12DF9"/>
    <w:multiLevelType w:val="hybridMultilevel"/>
    <w:tmpl w:val="A42CCFD8"/>
    <w:lvl w:ilvl="0" w:tplc="672A43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CA129DE"/>
    <w:multiLevelType w:val="hybridMultilevel"/>
    <w:tmpl w:val="A57E4C30"/>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D4417B0"/>
    <w:multiLevelType w:val="hybridMultilevel"/>
    <w:tmpl w:val="DAA0D064"/>
    <w:lvl w:ilvl="0" w:tplc="76D2BBA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71D0106A"/>
    <w:multiLevelType w:val="hybridMultilevel"/>
    <w:tmpl w:val="68C0279E"/>
    <w:lvl w:ilvl="0" w:tplc="76D2BBA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1DD7222"/>
    <w:multiLevelType w:val="hybridMultilevel"/>
    <w:tmpl w:val="9732F30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E11055"/>
    <w:multiLevelType w:val="hybridMultilevel"/>
    <w:tmpl w:val="AE2A2240"/>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98079D1"/>
    <w:multiLevelType w:val="hybridMultilevel"/>
    <w:tmpl w:val="1894577E"/>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B3169EB"/>
    <w:multiLevelType w:val="hybridMultilevel"/>
    <w:tmpl w:val="6EFEA3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BB645D2"/>
    <w:multiLevelType w:val="hybridMultilevel"/>
    <w:tmpl w:val="B4301068"/>
    <w:lvl w:ilvl="0" w:tplc="76D2B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1"/>
  </w:num>
  <w:num w:numId="2">
    <w:abstractNumId w:val="5"/>
  </w:num>
  <w:num w:numId="3">
    <w:abstractNumId w:val="20"/>
  </w:num>
  <w:num w:numId="4">
    <w:abstractNumId w:val="11"/>
  </w:num>
  <w:num w:numId="5">
    <w:abstractNumId w:val="7"/>
  </w:num>
  <w:num w:numId="6">
    <w:abstractNumId w:val="6"/>
  </w:num>
  <w:num w:numId="7">
    <w:abstractNumId w:val="25"/>
  </w:num>
  <w:num w:numId="8">
    <w:abstractNumId w:val="18"/>
  </w:num>
  <w:num w:numId="9">
    <w:abstractNumId w:val="1"/>
  </w:num>
  <w:num w:numId="10">
    <w:abstractNumId w:val="8"/>
  </w:num>
  <w:num w:numId="11">
    <w:abstractNumId w:val="2"/>
  </w:num>
  <w:num w:numId="12">
    <w:abstractNumId w:val="13"/>
  </w:num>
  <w:num w:numId="13">
    <w:abstractNumId w:val="24"/>
  </w:num>
  <w:num w:numId="14">
    <w:abstractNumId w:val="4"/>
  </w:num>
  <w:num w:numId="15">
    <w:abstractNumId w:val="15"/>
  </w:num>
  <w:num w:numId="16">
    <w:abstractNumId w:val="28"/>
  </w:num>
  <w:num w:numId="17">
    <w:abstractNumId w:val="16"/>
  </w:num>
  <w:num w:numId="18">
    <w:abstractNumId w:val="12"/>
  </w:num>
  <w:num w:numId="19">
    <w:abstractNumId w:val="9"/>
  </w:num>
  <w:num w:numId="20">
    <w:abstractNumId w:val="23"/>
  </w:num>
  <w:num w:numId="21">
    <w:abstractNumId w:val="26"/>
  </w:num>
  <w:num w:numId="22">
    <w:abstractNumId w:val="22"/>
  </w:num>
  <w:num w:numId="23">
    <w:abstractNumId w:val="19"/>
  </w:num>
  <w:num w:numId="24">
    <w:abstractNumId w:val="3"/>
  </w:num>
  <w:num w:numId="25">
    <w:abstractNumId w:val="17"/>
  </w:num>
  <w:num w:numId="26">
    <w:abstractNumId w:val="14"/>
  </w:num>
  <w:num w:numId="27">
    <w:abstractNumId w:val="10"/>
  </w:num>
  <w:num w:numId="28">
    <w:abstractNumId w:val="0"/>
  </w:num>
  <w:num w:numId="2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島川 博光">
    <w15:presenceInfo w15:providerId="Windows Live" w15:userId="4771951e2c641b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B3"/>
    <w:rsid w:val="00016B48"/>
    <w:rsid w:val="00063B88"/>
    <w:rsid w:val="000A317E"/>
    <w:rsid w:val="000E567F"/>
    <w:rsid w:val="001248D6"/>
    <w:rsid w:val="00160FD1"/>
    <w:rsid w:val="0019370A"/>
    <w:rsid w:val="001F1188"/>
    <w:rsid w:val="001F4D9A"/>
    <w:rsid w:val="00240844"/>
    <w:rsid w:val="00285F35"/>
    <w:rsid w:val="00344DE7"/>
    <w:rsid w:val="00494170"/>
    <w:rsid w:val="005848F7"/>
    <w:rsid w:val="005A0202"/>
    <w:rsid w:val="00613F46"/>
    <w:rsid w:val="00657B1C"/>
    <w:rsid w:val="006F562D"/>
    <w:rsid w:val="007025DB"/>
    <w:rsid w:val="0072246E"/>
    <w:rsid w:val="00785FCF"/>
    <w:rsid w:val="007928A7"/>
    <w:rsid w:val="007A3B27"/>
    <w:rsid w:val="007F517B"/>
    <w:rsid w:val="008350B4"/>
    <w:rsid w:val="0083674A"/>
    <w:rsid w:val="0089708D"/>
    <w:rsid w:val="00996E45"/>
    <w:rsid w:val="009D137B"/>
    <w:rsid w:val="00A96B97"/>
    <w:rsid w:val="00B05DB3"/>
    <w:rsid w:val="00B43ED5"/>
    <w:rsid w:val="00C573CF"/>
    <w:rsid w:val="00C77F5B"/>
    <w:rsid w:val="00CE158C"/>
    <w:rsid w:val="00CE2FA1"/>
    <w:rsid w:val="00D43434"/>
    <w:rsid w:val="00D71C67"/>
    <w:rsid w:val="00DC6C18"/>
    <w:rsid w:val="00F05C29"/>
    <w:rsid w:val="00F206C8"/>
    <w:rsid w:val="00F44936"/>
    <w:rsid w:val="00FA1A14"/>
    <w:rsid w:val="00FD48EB"/>
    <w:rsid w:val="00FD7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F3553F"/>
  <w15:chartTrackingRefBased/>
  <w15:docId w15:val="{F4642D14-4EBF-478A-B6E4-B6CC69B8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5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DB3"/>
    <w:pPr>
      <w:ind w:leftChars="400" w:left="840"/>
    </w:pPr>
  </w:style>
  <w:style w:type="character" w:styleId="a4">
    <w:name w:val="annotation reference"/>
    <w:basedOn w:val="a0"/>
    <w:uiPriority w:val="99"/>
    <w:semiHidden/>
    <w:unhideWhenUsed/>
    <w:rsid w:val="00B05DB3"/>
    <w:rPr>
      <w:sz w:val="18"/>
      <w:szCs w:val="18"/>
    </w:rPr>
  </w:style>
  <w:style w:type="paragraph" w:styleId="a5">
    <w:name w:val="annotation text"/>
    <w:basedOn w:val="a"/>
    <w:link w:val="a6"/>
    <w:uiPriority w:val="99"/>
    <w:unhideWhenUsed/>
    <w:rsid w:val="00B05DB3"/>
    <w:pPr>
      <w:jc w:val="left"/>
    </w:pPr>
  </w:style>
  <w:style w:type="character" w:customStyle="1" w:styleId="a6">
    <w:name w:val="コメント文字列 (文字)"/>
    <w:basedOn w:val="a0"/>
    <w:link w:val="a5"/>
    <w:uiPriority w:val="99"/>
    <w:rsid w:val="00B05DB3"/>
  </w:style>
  <w:style w:type="paragraph" w:styleId="a7">
    <w:name w:val="annotation subject"/>
    <w:basedOn w:val="a5"/>
    <w:next w:val="a5"/>
    <w:link w:val="a8"/>
    <w:uiPriority w:val="99"/>
    <w:semiHidden/>
    <w:unhideWhenUsed/>
    <w:rsid w:val="00B05DB3"/>
    <w:rPr>
      <w:b/>
      <w:bCs/>
    </w:rPr>
  </w:style>
  <w:style w:type="character" w:customStyle="1" w:styleId="a8">
    <w:name w:val="コメント内容 (文字)"/>
    <w:basedOn w:val="a6"/>
    <w:link w:val="a7"/>
    <w:uiPriority w:val="99"/>
    <w:semiHidden/>
    <w:rsid w:val="00B05DB3"/>
    <w:rPr>
      <w:b/>
      <w:bCs/>
    </w:rPr>
  </w:style>
  <w:style w:type="paragraph" w:styleId="a9">
    <w:name w:val="Balloon Text"/>
    <w:basedOn w:val="a"/>
    <w:link w:val="aa"/>
    <w:uiPriority w:val="99"/>
    <w:semiHidden/>
    <w:unhideWhenUsed/>
    <w:rsid w:val="00B05DB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05DB3"/>
    <w:rPr>
      <w:rFonts w:asciiTheme="majorHAnsi" w:eastAsiaTheme="majorEastAsia" w:hAnsiTheme="majorHAnsi" w:cstheme="majorBidi"/>
      <w:sz w:val="18"/>
      <w:szCs w:val="18"/>
    </w:rPr>
  </w:style>
  <w:style w:type="paragraph" w:styleId="ab">
    <w:name w:val="header"/>
    <w:basedOn w:val="a"/>
    <w:link w:val="ac"/>
    <w:uiPriority w:val="99"/>
    <w:unhideWhenUsed/>
    <w:rsid w:val="000A317E"/>
    <w:pPr>
      <w:tabs>
        <w:tab w:val="center" w:pos="4252"/>
        <w:tab w:val="right" w:pos="8504"/>
      </w:tabs>
      <w:snapToGrid w:val="0"/>
    </w:pPr>
  </w:style>
  <w:style w:type="character" w:customStyle="1" w:styleId="ac">
    <w:name w:val="ヘッダー (文字)"/>
    <w:basedOn w:val="a0"/>
    <w:link w:val="ab"/>
    <w:uiPriority w:val="99"/>
    <w:rsid w:val="000A317E"/>
  </w:style>
  <w:style w:type="paragraph" w:styleId="ad">
    <w:name w:val="footer"/>
    <w:basedOn w:val="a"/>
    <w:link w:val="ae"/>
    <w:uiPriority w:val="99"/>
    <w:unhideWhenUsed/>
    <w:rsid w:val="000A317E"/>
    <w:pPr>
      <w:tabs>
        <w:tab w:val="center" w:pos="4252"/>
        <w:tab w:val="right" w:pos="8504"/>
      </w:tabs>
      <w:snapToGrid w:val="0"/>
    </w:pPr>
  </w:style>
  <w:style w:type="character" w:customStyle="1" w:styleId="ae">
    <w:name w:val="フッター (文字)"/>
    <w:basedOn w:val="a0"/>
    <w:link w:val="ad"/>
    <w:uiPriority w:val="99"/>
    <w:rsid w:val="000A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15</Pages>
  <Words>2088</Words>
  <Characters>11903</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dc:creator>
  <cp:keywords/>
  <dc:description/>
  <cp:lastModifiedBy>島川 博光</cp:lastModifiedBy>
  <cp:revision>16</cp:revision>
  <dcterms:created xsi:type="dcterms:W3CDTF">2020-01-21T10:44:00Z</dcterms:created>
  <dcterms:modified xsi:type="dcterms:W3CDTF">2020-02-07T07:24:00Z</dcterms:modified>
</cp:coreProperties>
</file>